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Component Description</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Users of the 2013-2014 dual-energy X-ray absorptiometry vertebral fracture assessment data (DXXVFA_H) are encouraged to read the documentation before accessing the data file.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 xml:space="preserve">Vertebral Fracture Assessment (VFA) is obtained using dual energy x-ray absorptiometry (DXA) to perform a lateral scan of the </w:t>
      </w:r>
      <w:proofErr w:type="spellStart"/>
      <w:r w:rsidRPr="00506458">
        <w:rPr>
          <w:rFonts w:ascii="Verdana" w:eastAsia="Times New Roman" w:hAnsi="Verdana" w:cs="Times New Roman"/>
          <w:color w:val="000000"/>
          <w:sz w:val="18"/>
          <w:szCs w:val="18"/>
          <w:lang w:eastAsia="en-AU"/>
        </w:rPr>
        <w:t>thoraco</w:t>
      </w:r>
      <w:proofErr w:type="spellEnd"/>
      <w:r w:rsidRPr="00506458">
        <w:rPr>
          <w:rFonts w:ascii="Verdana" w:eastAsia="Times New Roman" w:hAnsi="Verdana" w:cs="Times New Roman"/>
          <w:color w:val="000000"/>
          <w:sz w:val="18"/>
          <w:szCs w:val="18"/>
          <w:lang w:eastAsia="en-AU"/>
        </w:rPr>
        <w:t>-lumbar spine. The image resolution of lateral spine scans obtained with DXA is close to the image resolution of a standard radiograph, but the DXA scan produces much lower radiation exposure (</w:t>
      </w:r>
      <w:proofErr w:type="spellStart"/>
      <w:r w:rsidRPr="00506458">
        <w:rPr>
          <w:rFonts w:ascii="Verdana" w:eastAsia="Times New Roman" w:hAnsi="Verdana" w:cs="Times New Roman"/>
          <w:color w:val="000000"/>
          <w:sz w:val="18"/>
          <w:szCs w:val="18"/>
          <w:lang w:eastAsia="en-AU"/>
        </w:rPr>
        <w:t>Lewiecki</w:t>
      </w:r>
      <w:proofErr w:type="spellEnd"/>
      <w:r w:rsidRPr="00506458">
        <w:rPr>
          <w:rFonts w:ascii="Verdana" w:eastAsia="Times New Roman" w:hAnsi="Verdana" w:cs="Times New Roman"/>
          <w:color w:val="000000"/>
          <w:sz w:val="18"/>
          <w:szCs w:val="18"/>
          <w:lang w:eastAsia="en-AU"/>
        </w:rPr>
        <w:t xml:space="preserve"> 2006,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2000). Several studies have found that the accuracy of detecting moderate-to-severe vertebral fracture (as defined by the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criteria of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(1993), is similar between DXA VFA and standard radiographs (</w:t>
      </w:r>
      <w:proofErr w:type="spellStart"/>
      <w:r w:rsidRPr="00506458">
        <w:rPr>
          <w:rFonts w:ascii="Verdana" w:eastAsia="Times New Roman" w:hAnsi="Verdana" w:cs="Times New Roman"/>
          <w:color w:val="000000"/>
          <w:sz w:val="18"/>
          <w:szCs w:val="18"/>
          <w:lang w:eastAsia="en-AU"/>
        </w:rPr>
        <w:t>Schousboe</w:t>
      </w:r>
      <w:proofErr w:type="spellEnd"/>
      <w:r w:rsidRPr="00506458">
        <w:rPr>
          <w:rFonts w:ascii="Verdana" w:eastAsia="Times New Roman" w:hAnsi="Verdana" w:cs="Times New Roman"/>
          <w:color w:val="000000"/>
          <w:sz w:val="18"/>
          <w:szCs w:val="18"/>
          <w:lang w:eastAsia="en-AU"/>
        </w:rPr>
        <w:t xml:space="preserve"> 2006, Hospers 2009, </w:t>
      </w:r>
      <w:proofErr w:type="spellStart"/>
      <w:r w:rsidRPr="00506458">
        <w:rPr>
          <w:rFonts w:ascii="Verdana" w:eastAsia="Times New Roman" w:hAnsi="Verdana" w:cs="Times New Roman"/>
          <w:color w:val="000000"/>
          <w:sz w:val="18"/>
          <w:szCs w:val="18"/>
          <w:lang w:eastAsia="en-AU"/>
        </w:rPr>
        <w:t>Fuerst</w:t>
      </w:r>
      <w:proofErr w:type="spellEnd"/>
      <w:r w:rsidRPr="00506458">
        <w:rPr>
          <w:rFonts w:ascii="Verdana" w:eastAsia="Times New Roman" w:hAnsi="Verdana" w:cs="Times New Roman"/>
          <w:color w:val="000000"/>
          <w:sz w:val="18"/>
          <w:szCs w:val="18"/>
          <w:lang w:eastAsia="en-AU"/>
        </w:rPr>
        <w:t xml:space="preserve"> 2009, </w:t>
      </w:r>
      <w:proofErr w:type="spellStart"/>
      <w:r w:rsidRPr="00506458">
        <w:rPr>
          <w:rFonts w:ascii="Verdana" w:eastAsia="Times New Roman" w:hAnsi="Verdana" w:cs="Times New Roman"/>
          <w:color w:val="000000"/>
          <w:sz w:val="18"/>
          <w:szCs w:val="18"/>
          <w:lang w:eastAsia="en-AU"/>
        </w:rPr>
        <w:t>Damiano</w:t>
      </w:r>
      <w:proofErr w:type="spellEnd"/>
      <w:r w:rsidRPr="00506458">
        <w:rPr>
          <w:rFonts w:ascii="Verdana" w:eastAsia="Times New Roman" w:hAnsi="Verdana" w:cs="Times New Roman"/>
          <w:color w:val="000000"/>
          <w:sz w:val="18"/>
          <w:szCs w:val="18"/>
          <w:lang w:eastAsia="en-AU"/>
        </w:rPr>
        <w:t xml:space="preserve"> 2006, </w:t>
      </w:r>
      <w:proofErr w:type="spellStart"/>
      <w:r w:rsidRPr="00506458">
        <w:rPr>
          <w:rFonts w:ascii="Verdana" w:eastAsia="Times New Roman" w:hAnsi="Verdana" w:cs="Times New Roman"/>
          <w:color w:val="000000"/>
          <w:sz w:val="18"/>
          <w:szCs w:val="18"/>
          <w:lang w:eastAsia="en-AU"/>
        </w:rPr>
        <w:t>Ferrar</w:t>
      </w:r>
      <w:proofErr w:type="spellEnd"/>
      <w:r w:rsidRPr="00506458">
        <w:rPr>
          <w:rFonts w:ascii="Verdana" w:eastAsia="Times New Roman" w:hAnsi="Verdana" w:cs="Times New Roman"/>
          <w:color w:val="000000"/>
          <w:sz w:val="18"/>
          <w:szCs w:val="18"/>
          <w:lang w:eastAsia="en-AU"/>
        </w:rPr>
        <w:t xml:space="preserve"> 2008, </w:t>
      </w:r>
      <w:proofErr w:type="spellStart"/>
      <w:r w:rsidRPr="00506458">
        <w:rPr>
          <w:rFonts w:ascii="Verdana" w:eastAsia="Times New Roman" w:hAnsi="Verdana" w:cs="Times New Roman"/>
          <w:color w:val="000000"/>
          <w:sz w:val="18"/>
          <w:szCs w:val="18"/>
          <w:lang w:eastAsia="en-AU"/>
        </w:rPr>
        <w:t>Vokes</w:t>
      </w:r>
      <w:proofErr w:type="spellEnd"/>
      <w:r w:rsidRPr="00506458">
        <w:rPr>
          <w:rFonts w:ascii="Verdana" w:eastAsia="Times New Roman" w:hAnsi="Verdana" w:cs="Times New Roman"/>
          <w:color w:val="000000"/>
          <w:sz w:val="18"/>
          <w:szCs w:val="18"/>
          <w:lang w:eastAsia="en-AU"/>
        </w:rPr>
        <w:t xml:space="preserve"> 2008). In 2013-2014, lateral DXA scans of the </w:t>
      </w:r>
      <w:proofErr w:type="spellStart"/>
      <w:r w:rsidRPr="00506458">
        <w:rPr>
          <w:rFonts w:ascii="Verdana" w:eastAsia="Times New Roman" w:hAnsi="Verdana" w:cs="Times New Roman"/>
          <w:color w:val="000000"/>
          <w:sz w:val="18"/>
          <w:szCs w:val="18"/>
          <w:lang w:eastAsia="en-AU"/>
        </w:rPr>
        <w:t>thoraco</w:t>
      </w:r>
      <w:proofErr w:type="spellEnd"/>
      <w:r w:rsidRPr="00506458">
        <w:rPr>
          <w:rFonts w:ascii="Verdana" w:eastAsia="Times New Roman" w:hAnsi="Verdana" w:cs="Times New Roman"/>
          <w:color w:val="000000"/>
          <w:sz w:val="18"/>
          <w:szCs w:val="18"/>
          <w:lang w:eastAsia="en-AU"/>
        </w:rPr>
        <w:t xml:space="preserve">-lumbar spine were administered in the NHANES mobile examination </w:t>
      </w:r>
      <w:proofErr w:type="spellStart"/>
      <w:r w:rsidRPr="00506458">
        <w:rPr>
          <w:rFonts w:ascii="Verdana" w:eastAsia="Times New Roman" w:hAnsi="Verdana" w:cs="Times New Roman"/>
          <w:color w:val="000000"/>
          <w:sz w:val="18"/>
          <w:szCs w:val="18"/>
          <w:lang w:eastAsia="en-AU"/>
        </w:rPr>
        <w:t>center</w:t>
      </w:r>
      <w:proofErr w:type="spellEnd"/>
      <w:r w:rsidRPr="00506458">
        <w:rPr>
          <w:rFonts w:ascii="Verdana" w:eastAsia="Times New Roman" w:hAnsi="Verdana" w:cs="Times New Roman"/>
          <w:color w:val="000000"/>
          <w:sz w:val="18"/>
          <w:szCs w:val="18"/>
          <w:lang w:eastAsia="en-AU"/>
        </w:rPr>
        <w:t xml:space="preserve"> (MEC).</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The Instant Vertebral Assessment (IVA) lateral spine scans provide vertebral fracture information for 13 individual vertebrae from T4-L4.</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Eligible Sample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 xml:space="preserve">DXA scans were administered to eligible survey participants 40 years of age and older. Pregnant females were ineligible for the DXA examination. Participants who were excluded from the DXA examination for reasons other than pregnancy were considered to be eligible </w:t>
      </w:r>
      <w:proofErr w:type="spellStart"/>
      <w:r w:rsidRPr="00506458">
        <w:rPr>
          <w:rFonts w:ascii="Verdana" w:eastAsia="Times New Roman" w:hAnsi="Verdana" w:cs="Times New Roman"/>
          <w:color w:val="000000"/>
          <w:sz w:val="18"/>
          <w:szCs w:val="18"/>
          <w:lang w:eastAsia="en-AU"/>
        </w:rPr>
        <w:t>nonrespondents</w:t>
      </w:r>
      <w:proofErr w:type="spellEnd"/>
      <w:r w:rsidRPr="00506458">
        <w:rPr>
          <w:rFonts w:ascii="Verdana" w:eastAsia="Times New Roman" w:hAnsi="Verdana" w:cs="Times New Roman"/>
          <w:color w:val="000000"/>
          <w:sz w:val="18"/>
          <w:szCs w:val="18"/>
          <w:lang w:eastAsia="en-AU"/>
        </w:rPr>
        <w:t>. Reasons for exclusion from the DXA examination were as follows:</w:t>
      </w:r>
    </w:p>
    <w:p w:rsidR="00506458" w:rsidRPr="00506458" w:rsidRDefault="00506458" w:rsidP="0050645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Pregnancy (positive urine pregnancy test and/or self-report at the time of the DXA examination).</w:t>
      </w:r>
    </w:p>
    <w:p w:rsidR="00506458" w:rsidRPr="00506458" w:rsidRDefault="00506458" w:rsidP="0050645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Self-reported history of radiographic contrast material (barium) use in past 7 days.</w:t>
      </w:r>
    </w:p>
    <w:p w:rsidR="00506458" w:rsidRPr="00506458" w:rsidRDefault="00506458" w:rsidP="0050645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Self-reported weight over 450 pounds (DXA table limitation).</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Participants were excluded from all spine scans if they reported a Harrington Rod in the spine for scoliosis.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The variable DXDLSPST indicates the examination status for the IVA lateral spine scan. The codes for DXDLSPST are as follows: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w:t>
      </w:r>
      <w:ins w:id="0" w:author="Unknown">
        <w:r w:rsidRPr="00506458">
          <w:rPr>
            <w:rFonts w:ascii="Verdana" w:eastAsia="Times New Roman" w:hAnsi="Verdana" w:cs="Times New Roman"/>
            <w:color w:val="000000"/>
            <w:sz w:val="18"/>
            <w:szCs w:val="18"/>
            <w:lang w:eastAsia="en-AU"/>
          </w:rPr>
          <w:t>XDLSPST – lateral spine scan examination status variable</w:t>
        </w:r>
      </w:ins>
      <w:r w:rsidRPr="00506458">
        <w:rPr>
          <w:rFonts w:ascii="Verdana" w:eastAsia="Times New Roman" w:hAnsi="Verdana" w:cs="Times New Roman"/>
          <w:color w:val="000000"/>
          <w:sz w:val="18"/>
          <w:szCs w:val="18"/>
          <w:lang w:eastAsia="en-AU"/>
        </w:rPr>
        <w:t> </w:t>
      </w:r>
      <w:r w:rsidRPr="00506458">
        <w:rPr>
          <w:rFonts w:ascii="Verdana" w:eastAsia="Times New Roman" w:hAnsi="Verdana" w:cs="Times New Roman"/>
          <w:color w:val="000000"/>
          <w:sz w:val="18"/>
          <w:szCs w:val="18"/>
          <w:lang w:eastAsia="en-AU"/>
        </w:rPr>
        <w:br/>
        <w:t>1 = IVA lateral spine scan completed, all vertebra are valid</w:t>
      </w:r>
      <w:r w:rsidRPr="00506458">
        <w:rPr>
          <w:rFonts w:ascii="Verdana" w:eastAsia="Times New Roman" w:hAnsi="Verdana" w:cs="Times New Roman"/>
          <w:color w:val="000000"/>
          <w:sz w:val="18"/>
          <w:szCs w:val="18"/>
          <w:lang w:eastAsia="en-AU"/>
        </w:rPr>
        <w:br/>
        <w:t>2 = IVA lateral spine scan completed, but one or more vertebrae is invalid</w:t>
      </w:r>
      <w:r w:rsidRPr="00506458">
        <w:rPr>
          <w:rFonts w:ascii="Verdana" w:eastAsia="Times New Roman" w:hAnsi="Verdana" w:cs="Times New Roman"/>
          <w:color w:val="000000"/>
          <w:sz w:val="18"/>
          <w:szCs w:val="18"/>
          <w:lang w:eastAsia="en-AU"/>
        </w:rPr>
        <w:br/>
        <w:t>3 = IVA lateral spine not scanned, pregnancy </w:t>
      </w:r>
      <w:r w:rsidRPr="00506458">
        <w:rPr>
          <w:rFonts w:ascii="Verdana" w:eastAsia="Times New Roman" w:hAnsi="Verdana" w:cs="Times New Roman"/>
          <w:color w:val="000000"/>
          <w:sz w:val="18"/>
          <w:szCs w:val="18"/>
          <w:lang w:eastAsia="en-AU"/>
        </w:rPr>
        <w:br/>
      </w:r>
      <w:r w:rsidRPr="00506458">
        <w:rPr>
          <w:rFonts w:ascii="Verdana" w:eastAsia="Times New Roman" w:hAnsi="Verdana" w:cs="Times New Roman"/>
          <w:color w:val="000000"/>
          <w:sz w:val="18"/>
          <w:szCs w:val="18"/>
          <w:lang w:eastAsia="en-AU"/>
        </w:rPr>
        <w:lastRenderedPageBreak/>
        <w:t>4 = IVA lateral spine not scanned, weight &gt; 450 lbs </w:t>
      </w:r>
      <w:r w:rsidRPr="00506458">
        <w:rPr>
          <w:rFonts w:ascii="Verdana" w:eastAsia="Times New Roman" w:hAnsi="Verdana" w:cs="Times New Roman"/>
          <w:color w:val="000000"/>
          <w:sz w:val="18"/>
          <w:szCs w:val="18"/>
          <w:lang w:eastAsia="en-AU"/>
        </w:rPr>
        <w:br/>
        <w:t>5 = IVA lateral spine not scanned, other reason</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The main reasons for completed, but invalid, IVA lateral spine scans (code 2) were an insufficient scan area or partial scan, degenerative disease/severe scoliosis, sclerotic spine/spinal fusion/laminectomy and poor image quality due to morbid obesity. The “Not scanned, other reason” (code 5) includes no time to complete the examination, pregnancy test not completed, and participant refusal, as well as exclusion for reasons other than pregnancy, such as a medical test.</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Protocol and Procedure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 xml:space="preserve">The IVA lateral spine scans were acquired on </w:t>
      </w:r>
      <w:proofErr w:type="spellStart"/>
      <w:r w:rsidRPr="00506458">
        <w:rPr>
          <w:rFonts w:ascii="Verdana" w:eastAsia="Times New Roman" w:hAnsi="Verdana" w:cs="Times New Roman"/>
          <w:color w:val="000000"/>
          <w:sz w:val="18"/>
          <w:szCs w:val="18"/>
          <w:lang w:eastAsia="en-AU"/>
        </w:rPr>
        <w:t>Hologic</w:t>
      </w:r>
      <w:proofErr w:type="spellEnd"/>
      <w:r w:rsidRPr="00506458">
        <w:rPr>
          <w:rFonts w:ascii="Verdana" w:eastAsia="Times New Roman" w:hAnsi="Verdana" w:cs="Times New Roman"/>
          <w:color w:val="000000"/>
          <w:sz w:val="18"/>
          <w:szCs w:val="18"/>
          <w:lang w:eastAsia="en-AU"/>
        </w:rPr>
        <w:t xml:space="preserve"> Discovery model </w:t>
      </w:r>
      <w:proofErr w:type="gramStart"/>
      <w:r w:rsidRPr="00506458">
        <w:rPr>
          <w:rFonts w:ascii="Verdana" w:eastAsia="Times New Roman" w:hAnsi="Verdana" w:cs="Times New Roman"/>
          <w:color w:val="000000"/>
          <w:sz w:val="18"/>
          <w:szCs w:val="18"/>
          <w:lang w:eastAsia="en-AU"/>
        </w:rPr>
        <w:t>A</w:t>
      </w:r>
      <w:proofErr w:type="gramEnd"/>
      <w:r w:rsidRPr="00506458">
        <w:rPr>
          <w:rFonts w:ascii="Verdana" w:eastAsia="Times New Roman" w:hAnsi="Verdana" w:cs="Times New Roman"/>
          <w:color w:val="000000"/>
          <w:sz w:val="18"/>
          <w:szCs w:val="18"/>
          <w:lang w:eastAsia="en-AU"/>
        </w:rPr>
        <w:t xml:space="preserve"> densitometers (</w:t>
      </w:r>
      <w:proofErr w:type="spellStart"/>
      <w:r w:rsidRPr="00506458">
        <w:rPr>
          <w:rFonts w:ascii="Verdana" w:eastAsia="Times New Roman" w:hAnsi="Verdana" w:cs="Times New Roman"/>
          <w:color w:val="000000"/>
          <w:sz w:val="18"/>
          <w:szCs w:val="18"/>
          <w:lang w:eastAsia="en-AU"/>
        </w:rPr>
        <w:t>Hologic</w:t>
      </w:r>
      <w:proofErr w:type="spellEnd"/>
      <w:r w:rsidRPr="00506458">
        <w:rPr>
          <w:rFonts w:ascii="Verdana" w:eastAsia="Times New Roman" w:hAnsi="Verdana" w:cs="Times New Roman"/>
          <w:color w:val="000000"/>
          <w:sz w:val="18"/>
          <w:szCs w:val="18"/>
          <w:lang w:eastAsia="en-AU"/>
        </w:rPr>
        <w:t xml:space="preserve">, Inc., Bedford, Massachusetts), using software version Apex 3.2. The radiation exposure from DXA for the IVA lateral spine scan is extremely low at less than 20 </w:t>
      </w:r>
      <w:proofErr w:type="spellStart"/>
      <w:r w:rsidRPr="00506458">
        <w:rPr>
          <w:rFonts w:ascii="Verdana" w:eastAsia="Times New Roman" w:hAnsi="Verdana" w:cs="Times New Roman"/>
          <w:color w:val="000000"/>
          <w:sz w:val="18"/>
          <w:szCs w:val="18"/>
          <w:lang w:eastAsia="en-AU"/>
        </w:rPr>
        <w:t>uSv</w:t>
      </w:r>
      <w:proofErr w:type="spellEnd"/>
      <w:r w:rsidRPr="00506458">
        <w:rPr>
          <w:rFonts w:ascii="Verdana" w:eastAsia="Times New Roman" w:hAnsi="Verdana" w:cs="Times New Roman"/>
          <w:color w:val="000000"/>
          <w:sz w:val="18"/>
          <w:szCs w:val="18"/>
          <w:lang w:eastAsia="en-AU"/>
        </w:rPr>
        <w:t xml:space="preserve">. All scans in the DXXVFA_H file were </w:t>
      </w:r>
      <w:proofErr w:type="spellStart"/>
      <w:r w:rsidRPr="00506458">
        <w:rPr>
          <w:rFonts w:ascii="Verdana" w:eastAsia="Times New Roman" w:hAnsi="Verdana" w:cs="Times New Roman"/>
          <w:color w:val="000000"/>
          <w:sz w:val="18"/>
          <w:szCs w:val="18"/>
          <w:lang w:eastAsia="en-AU"/>
        </w:rPr>
        <w:t>analyzed</w:t>
      </w:r>
      <w:proofErr w:type="spellEnd"/>
      <w:r w:rsidRPr="00506458">
        <w:rPr>
          <w:rFonts w:ascii="Verdana" w:eastAsia="Times New Roman" w:hAnsi="Verdana" w:cs="Times New Roman"/>
          <w:color w:val="000000"/>
          <w:sz w:val="18"/>
          <w:szCs w:val="18"/>
          <w:lang w:eastAsia="en-AU"/>
        </w:rPr>
        <w:t xml:space="preserve"> by </w:t>
      </w:r>
      <w:proofErr w:type="spellStart"/>
      <w:r w:rsidRPr="00506458">
        <w:rPr>
          <w:rFonts w:ascii="Verdana" w:eastAsia="Times New Roman" w:hAnsi="Verdana" w:cs="Times New Roman"/>
          <w:color w:val="000000"/>
          <w:sz w:val="18"/>
          <w:szCs w:val="18"/>
          <w:lang w:eastAsia="en-AU"/>
        </w:rPr>
        <w:t>Optasia</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Spinalizer</w:t>
      </w:r>
      <w:proofErr w:type="spellEnd"/>
      <w:r w:rsidRPr="00506458">
        <w:rPr>
          <w:rFonts w:ascii="Verdana" w:eastAsia="Times New Roman" w:hAnsi="Verdana" w:cs="Times New Roman"/>
          <w:color w:val="000000"/>
          <w:sz w:val="18"/>
          <w:szCs w:val="18"/>
          <w:lang w:eastAsia="en-AU"/>
        </w:rPr>
        <w:t xml:space="preserve"> software using </w:t>
      </w:r>
      <w:proofErr w:type="spellStart"/>
      <w:r w:rsidRPr="00506458">
        <w:rPr>
          <w:rFonts w:ascii="Verdana" w:eastAsia="Times New Roman" w:hAnsi="Verdana" w:cs="Times New Roman"/>
          <w:color w:val="000000"/>
          <w:sz w:val="18"/>
          <w:szCs w:val="18"/>
          <w:lang w:eastAsia="en-AU"/>
        </w:rPr>
        <w:t>Genant’s</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(SQ) technique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1993).</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The DXA examinations were administered by trained and certified radiology technologists. Further details of the DXA examination protocol are documented in the Body Composition Procedures Manual located on the NHANES website: </w:t>
      </w:r>
      <w:hyperlink r:id="rId5" w:history="1">
        <w:r w:rsidRPr="00506458">
          <w:rPr>
            <w:rFonts w:ascii="Verdana" w:eastAsia="Times New Roman" w:hAnsi="Verdana" w:cs="Times New Roman"/>
            <w:color w:val="003399"/>
            <w:sz w:val="18"/>
            <w:szCs w:val="18"/>
            <w:u w:val="single"/>
            <w:lang w:eastAsia="en-AU"/>
          </w:rPr>
          <w:t>https://www.cdc.gov/nchs/nhanes/index.htm</w:t>
        </w:r>
      </w:hyperlink>
      <w:r w:rsidRPr="00506458">
        <w:rPr>
          <w:rFonts w:ascii="Verdana" w:eastAsia="Times New Roman" w:hAnsi="Verdana" w:cs="Times New Roman"/>
          <w:color w:val="000000"/>
          <w:sz w:val="18"/>
          <w:szCs w:val="18"/>
          <w:lang w:eastAsia="en-AU"/>
        </w:rPr>
        <w:t>.</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Quality Assurance &amp; Quality Control</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A high level of quality control was maintained throughout the DXA data collection and scan analysis, including a rigorous phantom scanning schedule.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b/>
          <w:bCs/>
          <w:color w:val="000000"/>
          <w:sz w:val="18"/>
          <w:szCs w:val="18"/>
          <w:lang w:eastAsia="en-AU"/>
        </w:rPr>
        <w:t>Monitoring of Field Staff and Densitometers </w:t>
      </w:r>
      <w:r w:rsidRPr="00506458">
        <w:rPr>
          <w:rFonts w:ascii="Verdana" w:eastAsia="Times New Roman" w:hAnsi="Verdana" w:cs="Times New Roman"/>
          <w:color w:val="000000"/>
          <w:sz w:val="18"/>
          <w:szCs w:val="18"/>
          <w:lang w:eastAsia="en-AU"/>
        </w:rPr>
        <w:br/>
        <w:t xml:space="preserve">Staff from the National </w:t>
      </w:r>
      <w:proofErr w:type="spellStart"/>
      <w:r w:rsidRPr="00506458">
        <w:rPr>
          <w:rFonts w:ascii="Verdana" w:eastAsia="Times New Roman" w:hAnsi="Verdana" w:cs="Times New Roman"/>
          <w:color w:val="000000"/>
          <w:sz w:val="18"/>
          <w:szCs w:val="18"/>
          <w:lang w:eastAsia="en-AU"/>
        </w:rPr>
        <w:t>Center</w:t>
      </w:r>
      <w:proofErr w:type="spellEnd"/>
      <w:r w:rsidRPr="00506458">
        <w:rPr>
          <w:rFonts w:ascii="Verdana" w:eastAsia="Times New Roman" w:hAnsi="Verdana" w:cs="Times New Roman"/>
          <w:color w:val="000000"/>
          <w:sz w:val="18"/>
          <w:szCs w:val="18"/>
          <w:lang w:eastAsia="en-AU"/>
        </w:rPr>
        <w:t xml:space="preserve"> for Health Statistics (NCHS) and the NHANES data collection contractor (</w:t>
      </w:r>
      <w:proofErr w:type="spellStart"/>
      <w:r w:rsidRPr="00506458">
        <w:rPr>
          <w:rFonts w:ascii="Verdana" w:eastAsia="Times New Roman" w:hAnsi="Verdana" w:cs="Times New Roman"/>
          <w:color w:val="000000"/>
          <w:sz w:val="18"/>
          <w:szCs w:val="18"/>
          <w:lang w:eastAsia="en-AU"/>
        </w:rPr>
        <w:t>Westat</w:t>
      </w:r>
      <w:proofErr w:type="spellEnd"/>
      <w:r w:rsidRPr="00506458">
        <w:rPr>
          <w:rFonts w:ascii="Verdana" w:eastAsia="Times New Roman" w:hAnsi="Verdana" w:cs="Times New Roman"/>
          <w:color w:val="000000"/>
          <w:sz w:val="18"/>
          <w:szCs w:val="18"/>
          <w:lang w:eastAsia="en-AU"/>
        </w:rPr>
        <w:t xml:space="preserve">) monitored technologist acquisition performance through in-person observations in the field. Retraining sessions were conducted with the technologists annually and as needed to reinforce correct techniques and appropriate protocol. In addition, technologist performance codes were recorded by the NHANES quality control </w:t>
      </w:r>
      <w:proofErr w:type="spellStart"/>
      <w:r w:rsidRPr="00506458">
        <w:rPr>
          <w:rFonts w:ascii="Verdana" w:eastAsia="Times New Roman" w:hAnsi="Verdana" w:cs="Times New Roman"/>
          <w:color w:val="000000"/>
          <w:sz w:val="18"/>
          <w:szCs w:val="18"/>
          <w:lang w:eastAsia="en-AU"/>
        </w:rPr>
        <w:t>center</w:t>
      </w:r>
      <w:proofErr w:type="spellEnd"/>
      <w:r w:rsidRPr="00506458">
        <w:rPr>
          <w:rFonts w:ascii="Verdana" w:eastAsia="Times New Roman" w:hAnsi="Verdana" w:cs="Times New Roman"/>
          <w:color w:val="000000"/>
          <w:sz w:val="18"/>
          <w:szCs w:val="18"/>
          <w:lang w:eastAsia="en-AU"/>
        </w:rPr>
        <w:t xml:space="preserve"> at the University of California, San Francisco (UCSF), </w:t>
      </w:r>
      <w:proofErr w:type="gramStart"/>
      <w:r w:rsidRPr="00506458">
        <w:rPr>
          <w:rFonts w:ascii="Verdana" w:eastAsia="Times New Roman" w:hAnsi="Verdana" w:cs="Times New Roman"/>
          <w:color w:val="000000"/>
          <w:sz w:val="18"/>
          <w:szCs w:val="18"/>
          <w:lang w:eastAsia="en-AU"/>
        </w:rPr>
        <w:t>Department</w:t>
      </w:r>
      <w:proofErr w:type="gramEnd"/>
      <w:r w:rsidRPr="00506458">
        <w:rPr>
          <w:rFonts w:ascii="Verdana" w:eastAsia="Times New Roman" w:hAnsi="Verdana" w:cs="Times New Roman"/>
          <w:color w:val="000000"/>
          <w:sz w:val="18"/>
          <w:szCs w:val="18"/>
          <w:lang w:eastAsia="en-AU"/>
        </w:rPr>
        <w:t xml:space="preserve"> of Radiology during review of participant scans. The codes documented when the technologist had deviated from acquisition procedures and where scan quality could have been improved. The performance codes were tracked for each technologist individually and a summary was reported to NCHS on a quarterly basis. Additional feedback on technologist performance was provided by the UCSF when problems were noted during review of the scans. Ongoing communication was maintained throughout the year among the UCSF, the NCHS, and the data collection contractor regarding any issues that arose.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lastRenderedPageBreak/>
        <w:t>Hologic</w:t>
      </w:r>
      <w:proofErr w:type="spellEnd"/>
      <w:r w:rsidRPr="00506458">
        <w:rPr>
          <w:rFonts w:ascii="Verdana" w:eastAsia="Times New Roman" w:hAnsi="Verdana" w:cs="Times New Roman"/>
          <w:color w:val="000000"/>
          <w:sz w:val="18"/>
          <w:szCs w:val="18"/>
          <w:lang w:eastAsia="en-AU"/>
        </w:rPr>
        <w:t xml:space="preserve"> service engineers performed all routine densitometer maintenance and repairs. Copies of all reports completed by the manufacturer’s service engineers were sent to the UCSF when the scanners were serviced or repaired so any changes in measurement as a result of the work could be assessed.</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b/>
          <w:bCs/>
          <w:color w:val="000000"/>
          <w:sz w:val="18"/>
          <w:szCs w:val="18"/>
          <w:lang w:eastAsia="en-AU"/>
        </w:rPr>
        <w:t>Scan Analysis </w:t>
      </w:r>
      <w:r w:rsidRPr="00506458">
        <w:rPr>
          <w:rFonts w:ascii="Verdana" w:eastAsia="Times New Roman" w:hAnsi="Verdana" w:cs="Times New Roman"/>
          <w:color w:val="000000"/>
          <w:sz w:val="18"/>
          <w:szCs w:val="18"/>
          <w:lang w:eastAsia="en-AU"/>
        </w:rPr>
        <w:br/>
        <w:t xml:space="preserve">Each participant scan and phantom scan was reviewed and </w:t>
      </w:r>
      <w:proofErr w:type="spellStart"/>
      <w:r w:rsidRPr="00506458">
        <w:rPr>
          <w:rFonts w:ascii="Verdana" w:eastAsia="Times New Roman" w:hAnsi="Verdana" w:cs="Times New Roman"/>
          <w:color w:val="000000"/>
          <w:sz w:val="18"/>
          <w:szCs w:val="18"/>
          <w:lang w:eastAsia="en-AU"/>
        </w:rPr>
        <w:t>analyzed</w:t>
      </w:r>
      <w:proofErr w:type="spellEnd"/>
      <w:r w:rsidRPr="00506458">
        <w:rPr>
          <w:rFonts w:ascii="Verdana" w:eastAsia="Times New Roman" w:hAnsi="Verdana" w:cs="Times New Roman"/>
          <w:color w:val="000000"/>
          <w:sz w:val="18"/>
          <w:szCs w:val="18"/>
          <w:lang w:eastAsia="en-AU"/>
        </w:rPr>
        <w:t xml:space="preserve"> by the UCSF using standard radiologic techniques and study-specific protocols developed for NHANES. The IVA lateral spine images were </w:t>
      </w:r>
      <w:proofErr w:type="spellStart"/>
      <w:r w:rsidRPr="00506458">
        <w:rPr>
          <w:rFonts w:ascii="Verdana" w:eastAsia="Times New Roman" w:hAnsi="Verdana" w:cs="Times New Roman"/>
          <w:color w:val="000000"/>
          <w:sz w:val="18"/>
          <w:szCs w:val="18"/>
          <w:lang w:eastAsia="en-AU"/>
        </w:rPr>
        <w:t>analyzed</w:t>
      </w:r>
      <w:proofErr w:type="spellEnd"/>
      <w:r w:rsidRPr="00506458">
        <w:rPr>
          <w:rFonts w:ascii="Verdana" w:eastAsia="Times New Roman" w:hAnsi="Verdana" w:cs="Times New Roman"/>
          <w:color w:val="000000"/>
          <w:sz w:val="18"/>
          <w:szCs w:val="18"/>
          <w:lang w:eastAsia="en-AU"/>
        </w:rPr>
        <w:t xml:space="preserve"> using a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scoring system to identify vertebral deformities. The IVA AP spine image were used with the lateral spine images to more accurately define the deformities. The deformities were assessed by </w:t>
      </w:r>
      <w:proofErr w:type="spellStart"/>
      <w:r w:rsidRPr="00506458">
        <w:rPr>
          <w:rFonts w:ascii="Verdana" w:eastAsia="Times New Roman" w:hAnsi="Verdana" w:cs="Times New Roman"/>
          <w:color w:val="000000"/>
          <w:sz w:val="18"/>
          <w:szCs w:val="18"/>
          <w:lang w:eastAsia="en-AU"/>
        </w:rPr>
        <w:t>Optasia</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Spinalizer</w:t>
      </w:r>
      <w:proofErr w:type="spellEnd"/>
      <w:r w:rsidRPr="00506458">
        <w:rPr>
          <w:rFonts w:ascii="Verdana" w:eastAsia="Times New Roman" w:hAnsi="Verdana" w:cs="Times New Roman"/>
          <w:color w:val="000000"/>
          <w:sz w:val="18"/>
          <w:szCs w:val="18"/>
          <w:lang w:eastAsia="en-AU"/>
        </w:rPr>
        <w:t xml:space="preserve"> software using </w:t>
      </w:r>
      <w:proofErr w:type="spellStart"/>
      <w:r w:rsidRPr="00506458">
        <w:rPr>
          <w:rFonts w:ascii="Verdana" w:eastAsia="Times New Roman" w:hAnsi="Verdana" w:cs="Times New Roman"/>
          <w:color w:val="000000"/>
          <w:sz w:val="18"/>
          <w:szCs w:val="18"/>
          <w:lang w:eastAsia="en-AU"/>
        </w:rPr>
        <w:t>Genant’s</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(SQ) technique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1993) which is the standard for vertebral facture assessment and is recommended by the International Society of Clinical Densitometry (</w:t>
      </w:r>
      <w:proofErr w:type="spellStart"/>
      <w:r w:rsidRPr="00506458">
        <w:rPr>
          <w:rFonts w:ascii="Verdana" w:eastAsia="Times New Roman" w:hAnsi="Verdana" w:cs="Times New Roman"/>
          <w:color w:val="000000"/>
          <w:sz w:val="18"/>
          <w:szCs w:val="18"/>
          <w:lang w:eastAsia="en-AU"/>
        </w:rPr>
        <w:t>Schousboe</w:t>
      </w:r>
      <w:proofErr w:type="spellEnd"/>
      <w:r w:rsidRPr="00506458">
        <w:rPr>
          <w:rFonts w:ascii="Verdana" w:eastAsia="Times New Roman" w:hAnsi="Verdana" w:cs="Times New Roman"/>
          <w:color w:val="000000"/>
          <w:sz w:val="18"/>
          <w:szCs w:val="18"/>
          <w:lang w:eastAsia="en-AU"/>
        </w:rPr>
        <w:t xml:space="preserve"> 2008).</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 xml:space="preserve">VFA images were read by a single reader at the UCSF QC </w:t>
      </w:r>
      <w:proofErr w:type="spellStart"/>
      <w:r w:rsidRPr="00506458">
        <w:rPr>
          <w:rFonts w:ascii="Verdana" w:eastAsia="Times New Roman" w:hAnsi="Verdana" w:cs="Times New Roman"/>
          <w:color w:val="000000"/>
          <w:sz w:val="18"/>
          <w:szCs w:val="18"/>
          <w:lang w:eastAsia="en-AU"/>
        </w:rPr>
        <w:t>center</w:t>
      </w:r>
      <w:proofErr w:type="spellEnd"/>
      <w:r w:rsidRPr="00506458">
        <w:rPr>
          <w:rFonts w:ascii="Verdana" w:eastAsia="Times New Roman" w:hAnsi="Verdana" w:cs="Times New Roman"/>
          <w:color w:val="000000"/>
          <w:sz w:val="18"/>
          <w:szCs w:val="18"/>
          <w:lang w:eastAsia="en-AU"/>
        </w:rPr>
        <w:t xml:space="preserve">, who was trained by </w:t>
      </w:r>
      <w:proofErr w:type="spellStart"/>
      <w:r w:rsidRPr="00506458">
        <w:rPr>
          <w:rFonts w:ascii="Verdana" w:eastAsia="Times New Roman" w:hAnsi="Verdana" w:cs="Times New Roman"/>
          <w:color w:val="000000"/>
          <w:sz w:val="18"/>
          <w:szCs w:val="18"/>
          <w:lang w:eastAsia="en-AU"/>
        </w:rPr>
        <w:t>Dr.</w:t>
      </w:r>
      <w:proofErr w:type="spellEnd"/>
      <w:r w:rsidRPr="00506458">
        <w:rPr>
          <w:rFonts w:ascii="Verdana" w:eastAsia="Times New Roman" w:hAnsi="Verdana" w:cs="Times New Roman"/>
          <w:color w:val="000000"/>
          <w:sz w:val="18"/>
          <w:szCs w:val="18"/>
          <w:lang w:eastAsia="en-AU"/>
        </w:rPr>
        <w:t xml:space="preserve"> Harry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Scans of all participants, who were coded as having a vertebral deformity on any vertebrae by the UCSF reader, were re-read by </w:t>
      </w:r>
      <w:proofErr w:type="spellStart"/>
      <w:r w:rsidRPr="00506458">
        <w:rPr>
          <w:rFonts w:ascii="Verdana" w:eastAsia="Times New Roman" w:hAnsi="Verdana" w:cs="Times New Roman"/>
          <w:color w:val="000000"/>
          <w:sz w:val="18"/>
          <w:szCs w:val="18"/>
          <w:lang w:eastAsia="en-AU"/>
        </w:rPr>
        <w:t>Dr.</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to confirm fracture status. </w:t>
      </w:r>
      <w:proofErr w:type="spellStart"/>
      <w:r w:rsidRPr="00506458">
        <w:rPr>
          <w:rFonts w:ascii="Verdana" w:eastAsia="Times New Roman" w:hAnsi="Verdana" w:cs="Times New Roman"/>
          <w:color w:val="000000"/>
          <w:sz w:val="18"/>
          <w:szCs w:val="18"/>
          <w:lang w:eastAsia="en-AU"/>
        </w:rPr>
        <w:t>Dr.</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Genant’s</w:t>
      </w:r>
      <w:proofErr w:type="spellEnd"/>
      <w:r w:rsidRPr="00506458">
        <w:rPr>
          <w:rFonts w:ascii="Verdana" w:eastAsia="Times New Roman" w:hAnsi="Verdana" w:cs="Times New Roman"/>
          <w:color w:val="000000"/>
          <w:sz w:val="18"/>
          <w:szCs w:val="18"/>
          <w:lang w:eastAsia="en-AU"/>
        </w:rPr>
        <w:t xml:space="preserve"> readings were assigned as the final scores for these participants.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b/>
          <w:bCs/>
          <w:color w:val="000000"/>
          <w:sz w:val="18"/>
          <w:szCs w:val="18"/>
          <w:lang w:eastAsia="en-AU"/>
        </w:rPr>
        <w:t>Invalidity Codes</w:t>
      </w:r>
      <w:r w:rsidRPr="00506458">
        <w:rPr>
          <w:rFonts w:ascii="Verdana" w:eastAsia="Times New Roman" w:hAnsi="Verdana" w:cs="Times New Roman"/>
          <w:color w:val="000000"/>
          <w:sz w:val="18"/>
          <w:szCs w:val="18"/>
          <w:lang w:eastAsia="en-AU"/>
        </w:rPr>
        <w:t> </w:t>
      </w:r>
      <w:r w:rsidRPr="00506458">
        <w:rPr>
          <w:rFonts w:ascii="Verdana" w:eastAsia="Times New Roman" w:hAnsi="Verdana" w:cs="Times New Roman"/>
          <w:color w:val="000000"/>
          <w:sz w:val="18"/>
          <w:szCs w:val="18"/>
          <w:lang w:eastAsia="en-AU"/>
        </w:rPr>
        <w:br/>
        <w:t xml:space="preserve">Invalidity codes were applied by the UCSF to indicate the reasons spine regions of interest (ROI) could not be </w:t>
      </w:r>
      <w:proofErr w:type="spellStart"/>
      <w:r w:rsidRPr="00506458">
        <w:rPr>
          <w:rFonts w:ascii="Verdana" w:eastAsia="Times New Roman" w:hAnsi="Verdana" w:cs="Times New Roman"/>
          <w:color w:val="000000"/>
          <w:sz w:val="18"/>
          <w:szCs w:val="18"/>
          <w:lang w:eastAsia="en-AU"/>
        </w:rPr>
        <w:t>analyzed</w:t>
      </w:r>
      <w:proofErr w:type="spellEnd"/>
      <w:r w:rsidRPr="00506458">
        <w:rPr>
          <w:rFonts w:ascii="Verdana" w:eastAsia="Times New Roman" w:hAnsi="Verdana" w:cs="Times New Roman"/>
          <w:color w:val="000000"/>
          <w:sz w:val="18"/>
          <w:szCs w:val="18"/>
          <w:lang w:eastAsia="en-AU"/>
        </w:rPr>
        <w:t xml:space="preserve"> accurately. The invalidity codes are provided in the data file (see Data Processing and Editing section for a more detailed description of the invalidity codes).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b/>
          <w:bCs/>
          <w:color w:val="000000"/>
          <w:sz w:val="18"/>
          <w:szCs w:val="18"/>
          <w:lang w:eastAsia="en-AU"/>
        </w:rPr>
        <w:t xml:space="preserve">Quality Control </w:t>
      </w:r>
      <w:proofErr w:type="gramStart"/>
      <w:r w:rsidRPr="00506458">
        <w:rPr>
          <w:rFonts w:ascii="Verdana" w:eastAsia="Times New Roman" w:hAnsi="Verdana" w:cs="Times New Roman"/>
          <w:b/>
          <w:bCs/>
          <w:color w:val="000000"/>
          <w:sz w:val="18"/>
          <w:szCs w:val="18"/>
          <w:lang w:eastAsia="en-AU"/>
        </w:rPr>
        <w:t>Scans</w:t>
      </w:r>
      <w:proofErr w:type="gramEnd"/>
      <w:r w:rsidRPr="00506458">
        <w:rPr>
          <w:rFonts w:ascii="Verdana" w:eastAsia="Times New Roman" w:hAnsi="Verdana" w:cs="Times New Roman"/>
          <w:color w:val="000000"/>
          <w:sz w:val="18"/>
          <w:szCs w:val="18"/>
          <w:lang w:eastAsia="en-AU"/>
        </w:rPr>
        <w:br/>
        <w:t xml:space="preserve">The quality control phantoms were scanned according to a predetermined schedule. The </w:t>
      </w:r>
      <w:proofErr w:type="spellStart"/>
      <w:r w:rsidRPr="00506458">
        <w:rPr>
          <w:rFonts w:ascii="Verdana" w:eastAsia="Times New Roman" w:hAnsi="Verdana" w:cs="Times New Roman"/>
          <w:color w:val="000000"/>
          <w:sz w:val="18"/>
          <w:szCs w:val="18"/>
          <w:lang w:eastAsia="en-AU"/>
        </w:rPr>
        <w:t>Hologic</w:t>
      </w:r>
      <w:proofErr w:type="spellEnd"/>
      <w:r w:rsidRPr="00506458">
        <w:rPr>
          <w:rFonts w:ascii="Verdana" w:eastAsia="Times New Roman" w:hAnsi="Verdana" w:cs="Times New Roman"/>
          <w:color w:val="000000"/>
          <w:sz w:val="18"/>
          <w:szCs w:val="18"/>
          <w:lang w:eastAsia="en-AU"/>
        </w:rPr>
        <w:t xml:space="preserve"> Anthropomorphic Spine Phantom that </w:t>
      </w:r>
      <w:proofErr w:type="spellStart"/>
      <w:r w:rsidRPr="00506458">
        <w:rPr>
          <w:rFonts w:ascii="Verdana" w:eastAsia="Times New Roman" w:hAnsi="Verdana" w:cs="Times New Roman"/>
          <w:color w:val="000000"/>
          <w:sz w:val="18"/>
          <w:szCs w:val="18"/>
          <w:lang w:eastAsia="en-AU"/>
        </w:rPr>
        <w:t>traveled</w:t>
      </w:r>
      <w:proofErr w:type="spellEnd"/>
      <w:r w:rsidRPr="00506458">
        <w:rPr>
          <w:rFonts w:ascii="Verdana" w:eastAsia="Times New Roman" w:hAnsi="Verdana" w:cs="Times New Roman"/>
          <w:color w:val="000000"/>
          <w:sz w:val="18"/>
          <w:szCs w:val="18"/>
          <w:lang w:eastAsia="en-AU"/>
        </w:rPr>
        <w:t xml:space="preserve"> with each MEC was scanned daily as required by the manufacturer to ensure accurate calibration of the densitometer. A </w:t>
      </w:r>
      <w:proofErr w:type="spellStart"/>
      <w:r w:rsidRPr="00506458">
        <w:rPr>
          <w:rFonts w:ascii="Verdana" w:eastAsia="Times New Roman" w:hAnsi="Verdana" w:cs="Times New Roman"/>
          <w:color w:val="000000"/>
          <w:sz w:val="18"/>
          <w:szCs w:val="18"/>
          <w:lang w:eastAsia="en-AU"/>
        </w:rPr>
        <w:t>Hologic</w:t>
      </w:r>
      <w:proofErr w:type="spellEnd"/>
      <w:r w:rsidRPr="00506458">
        <w:rPr>
          <w:rFonts w:ascii="Verdana" w:eastAsia="Times New Roman" w:hAnsi="Verdana" w:cs="Times New Roman"/>
          <w:color w:val="000000"/>
          <w:sz w:val="18"/>
          <w:szCs w:val="18"/>
          <w:lang w:eastAsia="en-AU"/>
        </w:rPr>
        <w:t xml:space="preserve"> Spine (HSP-Q96) Phantom and a </w:t>
      </w:r>
      <w:proofErr w:type="spellStart"/>
      <w:r w:rsidRPr="00506458">
        <w:rPr>
          <w:rFonts w:ascii="Verdana" w:eastAsia="Times New Roman" w:hAnsi="Verdana" w:cs="Times New Roman"/>
          <w:color w:val="000000"/>
          <w:sz w:val="18"/>
          <w:szCs w:val="18"/>
          <w:lang w:eastAsia="en-AU"/>
        </w:rPr>
        <w:t>Hologic</w:t>
      </w:r>
      <w:proofErr w:type="spellEnd"/>
      <w:r w:rsidRPr="00506458">
        <w:rPr>
          <w:rFonts w:ascii="Verdana" w:eastAsia="Times New Roman" w:hAnsi="Verdana" w:cs="Times New Roman"/>
          <w:color w:val="000000"/>
          <w:sz w:val="18"/>
          <w:szCs w:val="18"/>
          <w:lang w:eastAsia="en-AU"/>
        </w:rPr>
        <w:t xml:space="preserve"> Block Phantom circulated among the MECs and were scanned at the start of operations at each survey site.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The complete phantom scanning schedule is described in the Body Composition Procedures Manual located on the NHANES website.</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In 2013-2014, longitudinal monitoring was conducted through daily spine phantom scans as required by the manufacturer in order to correct any scanner-related changes in participant data. The circulating HSP-Q96 and block phantoms, which were scanned at the start of operations at each site, provided additional data for use in longitudinal monitoring and cross calibration, as well as to monitoring the vertebrae dimension measurement.</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lastRenderedPageBreak/>
        <w:t>A number of data quality issues were addressed through the quality control program. Direct feedback given to the technologists regarding acquisition problems affecting the quality of the scans and yearly refresher training resulted in improved technologist performance. The rigorous schedule of quality control scans provided continuous monitoring of machine performance. The expert review procedures helped to ensure that scan analysis was accurate and consistent.</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Data Processing and Editing</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During the editing process, data were reviewed for completeness, consistency, and outliers. Back-end edits of the data were performed when errors were identified.</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b/>
          <w:bCs/>
          <w:color w:val="000000"/>
          <w:sz w:val="18"/>
          <w:szCs w:val="18"/>
          <w:lang w:eastAsia="en-AU"/>
        </w:rPr>
        <w:t>Invalidity Codes</w:t>
      </w:r>
      <w:r w:rsidRPr="00506458">
        <w:rPr>
          <w:rFonts w:ascii="Verdana" w:eastAsia="Times New Roman" w:hAnsi="Verdana" w:cs="Times New Roman"/>
          <w:color w:val="000000"/>
          <w:sz w:val="18"/>
          <w:szCs w:val="18"/>
          <w:lang w:eastAsia="en-AU"/>
        </w:rPr>
        <w:br/>
        <w:t xml:space="preserve">Invalidity codes were included in the data file to indicate the reasons and spine regions of interest (ROI) could not be </w:t>
      </w:r>
      <w:proofErr w:type="spellStart"/>
      <w:r w:rsidRPr="00506458">
        <w:rPr>
          <w:rFonts w:ascii="Verdana" w:eastAsia="Times New Roman" w:hAnsi="Verdana" w:cs="Times New Roman"/>
          <w:color w:val="000000"/>
          <w:sz w:val="18"/>
          <w:szCs w:val="18"/>
          <w:lang w:eastAsia="en-AU"/>
        </w:rPr>
        <w:t>analyzed</w:t>
      </w:r>
      <w:proofErr w:type="spellEnd"/>
      <w:r w:rsidRPr="00506458">
        <w:rPr>
          <w:rFonts w:ascii="Verdana" w:eastAsia="Times New Roman" w:hAnsi="Verdana" w:cs="Times New Roman"/>
          <w:color w:val="000000"/>
          <w:sz w:val="18"/>
          <w:szCs w:val="18"/>
          <w:lang w:eastAsia="en-AU"/>
        </w:rPr>
        <w:t xml:space="preserve"> accurately. Invalidity codes were applicable to completed scans only (DXDLSPST = 1 or 2). If a participant was not scanned, all invalidity codes are missing.</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The invalidity codes are provided in the data file as follows: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V</w:t>
      </w:r>
      <w:ins w:id="1" w:author="Unknown">
        <w:r w:rsidRPr="00506458">
          <w:rPr>
            <w:rFonts w:ascii="Verdana" w:eastAsia="Times New Roman" w:hAnsi="Verdana" w:cs="Times New Roman"/>
            <w:color w:val="000000"/>
            <w:sz w:val="18"/>
            <w:szCs w:val="18"/>
            <w:lang w:eastAsia="en-AU"/>
          </w:rPr>
          <w:t>alues for invalidity codes DXXT4CC, DXXT5CC, DXXT6CC, DXXT7CC, DXXT8CC, DXXT9CC, DXXT10CC, DXXT11CC, DXXT12CC, DXXL1CC, DXXL2CC, DXXL3CC and DXXL4CC</w:t>
        </w:r>
      </w:ins>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0 = Valid data</w:t>
      </w:r>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1 = Objects not removed</w:t>
      </w:r>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2 = Non-removable objects such as implants</w:t>
      </w:r>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3 = Excessive x-ray noise due to morbid obesity</w:t>
      </w:r>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4 = Insufficient scan area</w:t>
      </w:r>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5 = Movement</w:t>
      </w:r>
    </w:p>
    <w:p w:rsidR="00506458" w:rsidRPr="00506458" w:rsidRDefault="00506458" w:rsidP="00506458">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6 = Other (degenerative diseases, spinal fusion, fractures)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V</w:t>
      </w:r>
      <w:ins w:id="2" w:author="Unknown">
        <w:r w:rsidRPr="00506458">
          <w:rPr>
            <w:rFonts w:ascii="Verdana" w:eastAsia="Times New Roman" w:hAnsi="Verdana" w:cs="Times New Roman"/>
            <w:color w:val="000000"/>
            <w:sz w:val="18"/>
            <w:szCs w:val="18"/>
            <w:lang w:eastAsia="en-AU"/>
          </w:rPr>
          <w:t>alues for fracture scores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criteria) DXXT4FX DXXT5FX DXXT6FX DXXT7FX DXXT8FX DXXT9FX DXXT10FX DXXT11FX DXXT12FX DXXL1FX DXXL2FX DXXL3FX and DXXL4FX</w:t>
        </w:r>
      </w:ins>
    </w:p>
    <w:p w:rsidR="00506458" w:rsidRPr="00506458" w:rsidRDefault="00506458" w:rsidP="00506458">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0= Normal (Grade 0)</w:t>
      </w:r>
    </w:p>
    <w:p w:rsidR="00506458" w:rsidRPr="00506458" w:rsidRDefault="00506458" w:rsidP="00506458">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1= Mild deformity (Grade 1)</w:t>
      </w:r>
    </w:p>
    <w:p w:rsidR="00506458" w:rsidRPr="00506458" w:rsidRDefault="00506458" w:rsidP="00506458">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2= Moderate deformity (Grade 2)</w:t>
      </w:r>
    </w:p>
    <w:p w:rsidR="00506458" w:rsidRPr="00506458" w:rsidRDefault="00506458" w:rsidP="00506458">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3= Severe deformity (Grade 3)</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Analytic Notes</w:t>
      </w:r>
    </w:p>
    <w:p w:rsidR="00506458" w:rsidRPr="00506458" w:rsidRDefault="00506458" w:rsidP="00506458">
      <w:pPr>
        <w:spacing w:after="240" w:line="319" w:lineRule="atLeast"/>
        <w:ind w:left="72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lastRenderedPageBreak/>
        <w:t>The NHANES examination sample weights should be used for any analyses using the DXXVFA_H data. Please refer to the NHANES Analytic Guidelines and the on-line NHANES Tutorial for further details on the use of sample weights and other analytic issues. Both of these are available on the NHANES website </w:t>
      </w:r>
      <w:hyperlink r:id="rId6" w:history="1">
        <w:r w:rsidRPr="00506458">
          <w:rPr>
            <w:rFonts w:ascii="Verdana" w:eastAsia="Times New Roman" w:hAnsi="Verdana" w:cs="Times New Roman"/>
            <w:color w:val="003399"/>
            <w:sz w:val="18"/>
            <w:szCs w:val="18"/>
            <w:u w:val="single"/>
            <w:lang w:eastAsia="en-AU"/>
          </w:rPr>
          <w:t>https://www.cdc.gov/nchs/nhanes/index.htm</w:t>
        </w:r>
      </w:hyperlink>
      <w:r w:rsidRPr="00506458">
        <w:rPr>
          <w:rFonts w:ascii="Verdana" w:eastAsia="Times New Roman" w:hAnsi="Verdana" w:cs="Times New Roman"/>
          <w:color w:val="000000"/>
          <w:sz w:val="18"/>
          <w:szCs w:val="18"/>
          <w:lang w:eastAsia="en-AU"/>
        </w:rPr>
        <w:t>.</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References</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Damiano</w:t>
      </w:r>
      <w:proofErr w:type="spellEnd"/>
      <w:r w:rsidRPr="00506458">
        <w:rPr>
          <w:rFonts w:ascii="Verdana" w:eastAsia="Times New Roman" w:hAnsi="Verdana" w:cs="Times New Roman"/>
          <w:color w:val="000000"/>
          <w:sz w:val="18"/>
          <w:szCs w:val="18"/>
          <w:lang w:eastAsia="en-AU"/>
        </w:rPr>
        <w:t xml:space="preserve"> J, </w:t>
      </w:r>
      <w:proofErr w:type="spellStart"/>
      <w:r w:rsidRPr="00506458">
        <w:rPr>
          <w:rFonts w:ascii="Verdana" w:eastAsia="Times New Roman" w:hAnsi="Verdana" w:cs="Times New Roman"/>
          <w:color w:val="000000"/>
          <w:sz w:val="18"/>
          <w:szCs w:val="18"/>
          <w:lang w:eastAsia="en-AU"/>
        </w:rPr>
        <w:t>Kolta</w:t>
      </w:r>
      <w:proofErr w:type="spellEnd"/>
      <w:r w:rsidRPr="00506458">
        <w:rPr>
          <w:rFonts w:ascii="Verdana" w:eastAsia="Times New Roman" w:hAnsi="Verdana" w:cs="Times New Roman"/>
          <w:color w:val="000000"/>
          <w:sz w:val="18"/>
          <w:szCs w:val="18"/>
          <w:lang w:eastAsia="en-AU"/>
        </w:rPr>
        <w:t xml:space="preserve"> S, </w:t>
      </w:r>
      <w:proofErr w:type="spellStart"/>
      <w:r w:rsidRPr="00506458">
        <w:rPr>
          <w:rFonts w:ascii="Verdana" w:eastAsia="Times New Roman" w:hAnsi="Verdana" w:cs="Times New Roman"/>
          <w:color w:val="000000"/>
          <w:sz w:val="18"/>
          <w:szCs w:val="18"/>
          <w:lang w:eastAsia="en-AU"/>
        </w:rPr>
        <w:t>Porcher</w:t>
      </w:r>
      <w:proofErr w:type="spellEnd"/>
      <w:r w:rsidRPr="00506458">
        <w:rPr>
          <w:rFonts w:ascii="Verdana" w:eastAsia="Times New Roman" w:hAnsi="Verdana" w:cs="Times New Roman"/>
          <w:color w:val="000000"/>
          <w:sz w:val="18"/>
          <w:szCs w:val="18"/>
          <w:lang w:eastAsia="en-AU"/>
        </w:rPr>
        <w:t xml:space="preserve"> R, </w:t>
      </w:r>
      <w:proofErr w:type="spellStart"/>
      <w:r w:rsidRPr="00506458">
        <w:rPr>
          <w:rFonts w:ascii="Verdana" w:eastAsia="Times New Roman" w:hAnsi="Verdana" w:cs="Times New Roman"/>
          <w:color w:val="000000"/>
          <w:sz w:val="18"/>
          <w:szCs w:val="18"/>
          <w:lang w:eastAsia="en-AU"/>
        </w:rPr>
        <w:t>Tournoux</w:t>
      </w:r>
      <w:proofErr w:type="spellEnd"/>
      <w:r w:rsidRPr="00506458">
        <w:rPr>
          <w:rFonts w:ascii="Verdana" w:eastAsia="Times New Roman" w:hAnsi="Verdana" w:cs="Times New Roman"/>
          <w:color w:val="000000"/>
          <w:sz w:val="18"/>
          <w:szCs w:val="18"/>
          <w:lang w:eastAsia="en-AU"/>
        </w:rPr>
        <w:t xml:space="preserve"> C, </w:t>
      </w:r>
      <w:proofErr w:type="spellStart"/>
      <w:r w:rsidRPr="00506458">
        <w:rPr>
          <w:rFonts w:ascii="Verdana" w:eastAsia="Times New Roman" w:hAnsi="Verdana" w:cs="Times New Roman"/>
          <w:color w:val="000000"/>
          <w:sz w:val="18"/>
          <w:szCs w:val="18"/>
          <w:lang w:eastAsia="en-AU"/>
        </w:rPr>
        <w:t>Dougados</w:t>
      </w:r>
      <w:proofErr w:type="spellEnd"/>
      <w:r w:rsidRPr="00506458">
        <w:rPr>
          <w:rFonts w:ascii="Verdana" w:eastAsia="Times New Roman" w:hAnsi="Verdana" w:cs="Times New Roman"/>
          <w:color w:val="000000"/>
          <w:sz w:val="18"/>
          <w:szCs w:val="18"/>
          <w:lang w:eastAsia="en-AU"/>
        </w:rPr>
        <w:t xml:space="preserve"> M, Roux C. Diagnosis of vertebral fractures by vertebral fracture assessment. J </w:t>
      </w:r>
      <w:proofErr w:type="spellStart"/>
      <w:r w:rsidRPr="00506458">
        <w:rPr>
          <w:rFonts w:ascii="Verdana" w:eastAsia="Times New Roman" w:hAnsi="Verdana" w:cs="Times New Roman"/>
          <w:color w:val="000000"/>
          <w:sz w:val="18"/>
          <w:szCs w:val="18"/>
          <w:lang w:eastAsia="en-AU"/>
        </w:rPr>
        <w:t>Clin</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Densitom</w:t>
      </w:r>
      <w:proofErr w:type="spellEnd"/>
      <w:r w:rsidRPr="00506458">
        <w:rPr>
          <w:rFonts w:ascii="Verdana" w:eastAsia="Times New Roman" w:hAnsi="Verdana" w:cs="Times New Roman"/>
          <w:color w:val="000000"/>
          <w:sz w:val="18"/>
          <w:szCs w:val="18"/>
          <w:lang w:eastAsia="en-AU"/>
        </w:rPr>
        <w:t xml:space="preserve"> 2006; 9:66-71.</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Ferrar</w:t>
      </w:r>
      <w:proofErr w:type="spellEnd"/>
      <w:r w:rsidRPr="00506458">
        <w:rPr>
          <w:rFonts w:ascii="Verdana" w:eastAsia="Times New Roman" w:hAnsi="Verdana" w:cs="Times New Roman"/>
          <w:color w:val="000000"/>
          <w:sz w:val="18"/>
          <w:szCs w:val="18"/>
          <w:lang w:eastAsia="en-AU"/>
        </w:rPr>
        <w:t xml:space="preserve"> L, Jiang G, </w:t>
      </w:r>
      <w:proofErr w:type="spellStart"/>
      <w:r w:rsidRPr="00506458">
        <w:rPr>
          <w:rFonts w:ascii="Verdana" w:eastAsia="Times New Roman" w:hAnsi="Verdana" w:cs="Times New Roman"/>
          <w:color w:val="000000"/>
          <w:sz w:val="18"/>
          <w:szCs w:val="18"/>
          <w:lang w:eastAsia="en-AU"/>
        </w:rPr>
        <w:t>Schousboe</w:t>
      </w:r>
      <w:proofErr w:type="spellEnd"/>
      <w:r w:rsidRPr="00506458">
        <w:rPr>
          <w:rFonts w:ascii="Verdana" w:eastAsia="Times New Roman" w:hAnsi="Verdana" w:cs="Times New Roman"/>
          <w:color w:val="000000"/>
          <w:sz w:val="18"/>
          <w:szCs w:val="18"/>
          <w:lang w:eastAsia="en-AU"/>
        </w:rPr>
        <w:t xml:space="preserve"> JT, </w:t>
      </w:r>
      <w:proofErr w:type="spellStart"/>
      <w:r w:rsidRPr="00506458">
        <w:rPr>
          <w:rFonts w:ascii="Verdana" w:eastAsia="Times New Roman" w:hAnsi="Verdana" w:cs="Times New Roman"/>
          <w:color w:val="000000"/>
          <w:sz w:val="18"/>
          <w:szCs w:val="18"/>
          <w:lang w:eastAsia="en-AU"/>
        </w:rPr>
        <w:t>DeBold</w:t>
      </w:r>
      <w:proofErr w:type="spellEnd"/>
      <w:r w:rsidRPr="00506458">
        <w:rPr>
          <w:rFonts w:ascii="Verdana" w:eastAsia="Times New Roman" w:hAnsi="Verdana" w:cs="Times New Roman"/>
          <w:color w:val="000000"/>
          <w:sz w:val="18"/>
          <w:szCs w:val="18"/>
          <w:lang w:eastAsia="en-AU"/>
        </w:rPr>
        <w:t xml:space="preserve"> CR, </w:t>
      </w:r>
      <w:proofErr w:type="spellStart"/>
      <w:r w:rsidRPr="00506458">
        <w:rPr>
          <w:rFonts w:ascii="Verdana" w:eastAsia="Times New Roman" w:hAnsi="Verdana" w:cs="Times New Roman"/>
          <w:color w:val="000000"/>
          <w:sz w:val="18"/>
          <w:szCs w:val="18"/>
          <w:lang w:eastAsia="en-AU"/>
        </w:rPr>
        <w:t>Eastell</w:t>
      </w:r>
      <w:proofErr w:type="spellEnd"/>
      <w:r w:rsidRPr="00506458">
        <w:rPr>
          <w:rFonts w:ascii="Verdana" w:eastAsia="Times New Roman" w:hAnsi="Verdana" w:cs="Times New Roman"/>
          <w:color w:val="000000"/>
          <w:sz w:val="18"/>
          <w:szCs w:val="18"/>
          <w:lang w:eastAsia="en-AU"/>
        </w:rPr>
        <w:t xml:space="preserve"> R. Algorithm-based qualitative and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identification of prevalent vertebral fracture: agreement between different readers, imaging modalities, and diagnostic approaches. J Bone Miner Res 2008; 23:417-424.</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Fuerst</w:t>
      </w:r>
      <w:proofErr w:type="spellEnd"/>
      <w:r w:rsidRPr="00506458">
        <w:rPr>
          <w:rFonts w:ascii="Verdana" w:eastAsia="Times New Roman" w:hAnsi="Verdana" w:cs="Times New Roman"/>
          <w:color w:val="000000"/>
          <w:sz w:val="18"/>
          <w:szCs w:val="18"/>
          <w:lang w:eastAsia="en-AU"/>
        </w:rPr>
        <w:t xml:space="preserve"> T, Wu C, </w:t>
      </w: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HK, von </w:t>
      </w:r>
      <w:proofErr w:type="spellStart"/>
      <w:r w:rsidRPr="00506458">
        <w:rPr>
          <w:rFonts w:ascii="Verdana" w:eastAsia="Times New Roman" w:hAnsi="Verdana" w:cs="Times New Roman"/>
          <w:color w:val="000000"/>
          <w:sz w:val="18"/>
          <w:szCs w:val="18"/>
          <w:lang w:eastAsia="en-AU"/>
        </w:rPr>
        <w:t>Ingersleben</w:t>
      </w:r>
      <w:proofErr w:type="spellEnd"/>
      <w:r w:rsidRPr="00506458">
        <w:rPr>
          <w:rFonts w:ascii="Verdana" w:eastAsia="Times New Roman" w:hAnsi="Verdana" w:cs="Times New Roman"/>
          <w:color w:val="000000"/>
          <w:sz w:val="18"/>
          <w:szCs w:val="18"/>
          <w:lang w:eastAsia="en-AU"/>
        </w:rPr>
        <w:t xml:space="preserve"> G, Chen Y, Johnston C, </w:t>
      </w:r>
      <w:proofErr w:type="spellStart"/>
      <w:r w:rsidRPr="00506458">
        <w:rPr>
          <w:rFonts w:ascii="Verdana" w:eastAsia="Times New Roman" w:hAnsi="Verdana" w:cs="Times New Roman"/>
          <w:color w:val="000000"/>
          <w:sz w:val="18"/>
          <w:szCs w:val="18"/>
          <w:lang w:eastAsia="en-AU"/>
        </w:rPr>
        <w:t>Econs</w:t>
      </w:r>
      <w:proofErr w:type="spellEnd"/>
      <w:r w:rsidRPr="00506458">
        <w:rPr>
          <w:rFonts w:ascii="Verdana" w:eastAsia="Times New Roman" w:hAnsi="Verdana" w:cs="Times New Roman"/>
          <w:color w:val="000000"/>
          <w:sz w:val="18"/>
          <w:szCs w:val="18"/>
          <w:lang w:eastAsia="en-AU"/>
        </w:rPr>
        <w:t xml:space="preserve"> MJ, Binkley N, </w:t>
      </w:r>
      <w:proofErr w:type="spellStart"/>
      <w:r w:rsidRPr="00506458">
        <w:rPr>
          <w:rFonts w:ascii="Verdana" w:eastAsia="Times New Roman" w:hAnsi="Verdana" w:cs="Times New Roman"/>
          <w:color w:val="000000"/>
          <w:sz w:val="18"/>
          <w:szCs w:val="18"/>
          <w:lang w:eastAsia="en-AU"/>
        </w:rPr>
        <w:t>Vokes</w:t>
      </w:r>
      <w:proofErr w:type="spellEnd"/>
      <w:r w:rsidRPr="00506458">
        <w:rPr>
          <w:rFonts w:ascii="Verdana" w:eastAsia="Times New Roman" w:hAnsi="Verdana" w:cs="Times New Roman"/>
          <w:color w:val="000000"/>
          <w:sz w:val="18"/>
          <w:szCs w:val="18"/>
          <w:lang w:eastAsia="en-AU"/>
        </w:rPr>
        <w:t xml:space="preserve"> TJ, </w:t>
      </w:r>
      <w:proofErr w:type="spellStart"/>
      <w:r w:rsidRPr="00506458">
        <w:rPr>
          <w:rFonts w:ascii="Verdana" w:eastAsia="Times New Roman" w:hAnsi="Verdana" w:cs="Times New Roman"/>
          <w:color w:val="000000"/>
          <w:sz w:val="18"/>
          <w:szCs w:val="18"/>
          <w:lang w:eastAsia="en-AU"/>
        </w:rPr>
        <w:t>Crans</w:t>
      </w:r>
      <w:proofErr w:type="spellEnd"/>
      <w:r w:rsidRPr="00506458">
        <w:rPr>
          <w:rFonts w:ascii="Verdana" w:eastAsia="Times New Roman" w:hAnsi="Verdana" w:cs="Times New Roman"/>
          <w:color w:val="000000"/>
          <w:sz w:val="18"/>
          <w:szCs w:val="18"/>
          <w:lang w:eastAsia="en-AU"/>
        </w:rPr>
        <w:t xml:space="preserve"> G, </w:t>
      </w:r>
      <w:proofErr w:type="spellStart"/>
      <w:r w:rsidRPr="00506458">
        <w:rPr>
          <w:rFonts w:ascii="Verdana" w:eastAsia="Times New Roman" w:hAnsi="Verdana" w:cs="Times New Roman"/>
          <w:color w:val="000000"/>
          <w:sz w:val="18"/>
          <w:szCs w:val="18"/>
          <w:lang w:eastAsia="en-AU"/>
        </w:rPr>
        <w:t>Mitlak</w:t>
      </w:r>
      <w:proofErr w:type="spellEnd"/>
      <w:r w:rsidRPr="00506458">
        <w:rPr>
          <w:rFonts w:ascii="Verdana" w:eastAsia="Times New Roman" w:hAnsi="Verdana" w:cs="Times New Roman"/>
          <w:color w:val="000000"/>
          <w:sz w:val="18"/>
          <w:szCs w:val="18"/>
          <w:lang w:eastAsia="en-AU"/>
        </w:rPr>
        <w:t xml:space="preserve"> BH. Evaluation of vertebral fracture assessment by dual X-ray absorptiometry in a </w:t>
      </w:r>
      <w:proofErr w:type="spellStart"/>
      <w:r w:rsidRPr="00506458">
        <w:rPr>
          <w:rFonts w:ascii="Verdana" w:eastAsia="Times New Roman" w:hAnsi="Verdana" w:cs="Times New Roman"/>
          <w:color w:val="000000"/>
          <w:sz w:val="18"/>
          <w:szCs w:val="18"/>
          <w:lang w:eastAsia="en-AU"/>
        </w:rPr>
        <w:t>multicenter</w:t>
      </w:r>
      <w:proofErr w:type="spellEnd"/>
      <w:r w:rsidRPr="00506458">
        <w:rPr>
          <w:rFonts w:ascii="Verdana" w:eastAsia="Times New Roman" w:hAnsi="Verdana" w:cs="Times New Roman"/>
          <w:color w:val="000000"/>
          <w:sz w:val="18"/>
          <w:szCs w:val="18"/>
          <w:lang w:eastAsia="en-AU"/>
        </w:rPr>
        <w:t xml:space="preserve"> setting. </w:t>
      </w:r>
      <w:proofErr w:type="spellStart"/>
      <w:r w:rsidRPr="00506458">
        <w:rPr>
          <w:rFonts w:ascii="Verdana" w:eastAsia="Times New Roman" w:hAnsi="Verdana" w:cs="Times New Roman"/>
          <w:color w:val="000000"/>
          <w:sz w:val="18"/>
          <w:szCs w:val="18"/>
          <w:lang w:eastAsia="en-AU"/>
        </w:rPr>
        <w:t>Osteoporos</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Int</w:t>
      </w:r>
      <w:proofErr w:type="spellEnd"/>
      <w:r w:rsidRPr="00506458">
        <w:rPr>
          <w:rFonts w:ascii="Verdana" w:eastAsia="Times New Roman" w:hAnsi="Verdana" w:cs="Times New Roman"/>
          <w:color w:val="000000"/>
          <w:sz w:val="18"/>
          <w:szCs w:val="18"/>
          <w:lang w:eastAsia="en-AU"/>
        </w:rPr>
        <w:t xml:space="preserve"> 2009; 20:1199-1205</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HK, Li J Wu CY, Shepherd JA.&amp;</w:t>
      </w:r>
      <w:proofErr w:type="spellStart"/>
      <w:r w:rsidRPr="00506458">
        <w:rPr>
          <w:rFonts w:ascii="Verdana" w:eastAsia="Times New Roman" w:hAnsi="Verdana" w:cs="Times New Roman"/>
          <w:color w:val="000000"/>
          <w:sz w:val="18"/>
          <w:szCs w:val="18"/>
          <w:lang w:eastAsia="en-AU"/>
        </w:rPr>
        <w:t>nbsp</w:t>
      </w:r>
      <w:proofErr w:type="spellEnd"/>
      <w:r w:rsidRPr="00506458">
        <w:rPr>
          <w:rFonts w:ascii="Verdana" w:eastAsia="Times New Roman" w:hAnsi="Verdana" w:cs="Times New Roman"/>
          <w:color w:val="000000"/>
          <w:sz w:val="18"/>
          <w:szCs w:val="18"/>
          <w:lang w:eastAsia="en-AU"/>
        </w:rPr>
        <w:t>; Vertebral fractures in osteoporosis:&amp;</w:t>
      </w:r>
      <w:proofErr w:type="spellStart"/>
      <w:r w:rsidRPr="00506458">
        <w:rPr>
          <w:rFonts w:ascii="Verdana" w:eastAsia="Times New Roman" w:hAnsi="Verdana" w:cs="Times New Roman"/>
          <w:color w:val="000000"/>
          <w:sz w:val="18"/>
          <w:szCs w:val="18"/>
          <w:lang w:eastAsia="en-AU"/>
        </w:rPr>
        <w:t>nbsp</w:t>
      </w:r>
      <w:proofErr w:type="spellEnd"/>
      <w:r w:rsidRPr="00506458">
        <w:rPr>
          <w:rFonts w:ascii="Verdana" w:eastAsia="Times New Roman" w:hAnsi="Verdana" w:cs="Times New Roman"/>
          <w:color w:val="000000"/>
          <w:sz w:val="18"/>
          <w:szCs w:val="18"/>
          <w:lang w:eastAsia="en-AU"/>
        </w:rPr>
        <w:t>; a new method for clinical assessment.&amp;</w:t>
      </w:r>
      <w:proofErr w:type="spellStart"/>
      <w:r w:rsidRPr="00506458">
        <w:rPr>
          <w:rFonts w:ascii="Verdana" w:eastAsia="Times New Roman" w:hAnsi="Verdana" w:cs="Times New Roman"/>
          <w:color w:val="000000"/>
          <w:sz w:val="18"/>
          <w:szCs w:val="18"/>
          <w:lang w:eastAsia="en-AU"/>
        </w:rPr>
        <w:t>nbsp</w:t>
      </w:r>
      <w:proofErr w:type="spellEnd"/>
      <w:r w:rsidRPr="00506458">
        <w:rPr>
          <w:rFonts w:ascii="Verdana" w:eastAsia="Times New Roman" w:hAnsi="Verdana" w:cs="Times New Roman"/>
          <w:color w:val="000000"/>
          <w:sz w:val="18"/>
          <w:szCs w:val="18"/>
          <w:lang w:eastAsia="en-AU"/>
        </w:rPr>
        <w:t xml:space="preserve">; J </w:t>
      </w:r>
      <w:proofErr w:type="spellStart"/>
      <w:r w:rsidRPr="00506458">
        <w:rPr>
          <w:rFonts w:ascii="Verdana" w:eastAsia="Times New Roman" w:hAnsi="Verdana" w:cs="Times New Roman"/>
          <w:color w:val="000000"/>
          <w:sz w:val="18"/>
          <w:szCs w:val="18"/>
          <w:lang w:eastAsia="en-AU"/>
        </w:rPr>
        <w:t>Clin</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Densitom</w:t>
      </w:r>
      <w:proofErr w:type="spellEnd"/>
      <w:r w:rsidRPr="00506458">
        <w:rPr>
          <w:rFonts w:ascii="Verdana" w:eastAsia="Times New Roman" w:hAnsi="Verdana" w:cs="Times New Roman"/>
          <w:color w:val="000000"/>
          <w:sz w:val="18"/>
          <w:szCs w:val="18"/>
          <w:lang w:eastAsia="en-AU"/>
        </w:rPr>
        <w:t xml:space="preserve"> 2000; 3:281-90</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Genant</w:t>
      </w:r>
      <w:proofErr w:type="spellEnd"/>
      <w:r w:rsidRPr="00506458">
        <w:rPr>
          <w:rFonts w:ascii="Verdana" w:eastAsia="Times New Roman" w:hAnsi="Verdana" w:cs="Times New Roman"/>
          <w:color w:val="000000"/>
          <w:sz w:val="18"/>
          <w:szCs w:val="18"/>
          <w:lang w:eastAsia="en-AU"/>
        </w:rPr>
        <w:t xml:space="preserve"> HK, Wu CY, van </w:t>
      </w:r>
      <w:proofErr w:type="spellStart"/>
      <w:r w:rsidRPr="00506458">
        <w:rPr>
          <w:rFonts w:ascii="Verdana" w:eastAsia="Times New Roman" w:hAnsi="Verdana" w:cs="Times New Roman"/>
          <w:color w:val="000000"/>
          <w:sz w:val="18"/>
          <w:szCs w:val="18"/>
          <w:lang w:eastAsia="en-AU"/>
        </w:rPr>
        <w:t>Kuijk</w:t>
      </w:r>
      <w:proofErr w:type="spellEnd"/>
      <w:r w:rsidRPr="00506458">
        <w:rPr>
          <w:rFonts w:ascii="Verdana" w:eastAsia="Times New Roman" w:hAnsi="Verdana" w:cs="Times New Roman"/>
          <w:color w:val="000000"/>
          <w:sz w:val="18"/>
          <w:szCs w:val="18"/>
          <w:lang w:eastAsia="en-AU"/>
        </w:rPr>
        <w:t xml:space="preserve"> C, </w:t>
      </w:r>
      <w:proofErr w:type="spellStart"/>
      <w:r w:rsidRPr="00506458">
        <w:rPr>
          <w:rFonts w:ascii="Verdana" w:eastAsia="Times New Roman" w:hAnsi="Verdana" w:cs="Times New Roman"/>
          <w:color w:val="000000"/>
          <w:sz w:val="18"/>
          <w:szCs w:val="18"/>
          <w:lang w:eastAsia="en-AU"/>
        </w:rPr>
        <w:t>Nevitt</w:t>
      </w:r>
      <w:proofErr w:type="spellEnd"/>
      <w:r w:rsidRPr="00506458">
        <w:rPr>
          <w:rFonts w:ascii="Verdana" w:eastAsia="Times New Roman" w:hAnsi="Verdana" w:cs="Times New Roman"/>
          <w:color w:val="000000"/>
          <w:sz w:val="18"/>
          <w:szCs w:val="18"/>
          <w:lang w:eastAsia="en-AU"/>
        </w:rPr>
        <w:t xml:space="preserve"> MC. Vertebral fracture assessment using a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technique. J Bone Miner Res 1993; 8:1137–48.</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Hololgic</w:t>
      </w:r>
      <w:proofErr w:type="spellEnd"/>
      <w:r w:rsidRPr="00506458">
        <w:rPr>
          <w:rFonts w:ascii="Verdana" w:eastAsia="Times New Roman" w:hAnsi="Verdana" w:cs="Times New Roman"/>
          <w:color w:val="000000"/>
          <w:sz w:val="18"/>
          <w:szCs w:val="18"/>
          <w:lang w:eastAsia="en-AU"/>
        </w:rPr>
        <w:t xml:space="preserve"> Product Support: Discovery. </w:t>
      </w:r>
      <w:hyperlink r:id="rId7" w:history="1">
        <w:r w:rsidRPr="00506458">
          <w:rPr>
            <w:rFonts w:ascii="Verdana" w:eastAsia="Times New Roman" w:hAnsi="Verdana" w:cs="Times New Roman"/>
            <w:color w:val="003399"/>
            <w:sz w:val="18"/>
            <w:szCs w:val="18"/>
            <w:u w:val="single"/>
            <w:lang w:eastAsia="en-AU"/>
          </w:rPr>
          <w:t>http://www.hologic.com/en/product-support/bone-densitometry/discovery/</w:t>
        </w:r>
      </w:hyperlink>
      <w:r w:rsidRPr="00506458">
        <w:rPr>
          <w:rFonts w:ascii="Verdana" w:eastAsia="Times New Roman" w:hAnsi="Verdana" w:cs="Times New Roman"/>
          <w:color w:val="000000"/>
          <w:sz w:val="18"/>
          <w:szCs w:val="18"/>
          <w:lang w:eastAsia="en-AU"/>
        </w:rPr>
        <w:t> [Accessed on: ]</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 xml:space="preserve">Hospers IC, Van der </w:t>
      </w:r>
      <w:proofErr w:type="spellStart"/>
      <w:r w:rsidRPr="00506458">
        <w:rPr>
          <w:rFonts w:ascii="Verdana" w:eastAsia="Times New Roman" w:hAnsi="Verdana" w:cs="Times New Roman"/>
          <w:color w:val="000000"/>
          <w:sz w:val="18"/>
          <w:szCs w:val="18"/>
          <w:lang w:eastAsia="en-AU"/>
        </w:rPr>
        <w:t>Laan</w:t>
      </w:r>
      <w:proofErr w:type="spellEnd"/>
      <w:r w:rsidRPr="00506458">
        <w:rPr>
          <w:rFonts w:ascii="Verdana" w:eastAsia="Times New Roman" w:hAnsi="Verdana" w:cs="Times New Roman"/>
          <w:color w:val="000000"/>
          <w:sz w:val="18"/>
          <w:szCs w:val="18"/>
          <w:lang w:eastAsia="en-AU"/>
        </w:rPr>
        <w:t xml:space="preserve"> JG, </w:t>
      </w:r>
      <w:proofErr w:type="spellStart"/>
      <w:r w:rsidRPr="00506458">
        <w:rPr>
          <w:rFonts w:ascii="Verdana" w:eastAsia="Times New Roman" w:hAnsi="Verdana" w:cs="Times New Roman"/>
          <w:color w:val="000000"/>
          <w:sz w:val="18"/>
          <w:szCs w:val="18"/>
          <w:lang w:eastAsia="en-AU"/>
        </w:rPr>
        <w:t>Zeebregts</w:t>
      </w:r>
      <w:proofErr w:type="spellEnd"/>
      <w:r w:rsidRPr="00506458">
        <w:rPr>
          <w:rFonts w:ascii="Verdana" w:eastAsia="Times New Roman" w:hAnsi="Verdana" w:cs="Times New Roman"/>
          <w:color w:val="000000"/>
          <w:sz w:val="18"/>
          <w:szCs w:val="18"/>
          <w:lang w:eastAsia="en-AU"/>
        </w:rPr>
        <w:t xml:space="preserve"> CJ, </w:t>
      </w:r>
      <w:proofErr w:type="spellStart"/>
      <w:r w:rsidRPr="00506458">
        <w:rPr>
          <w:rFonts w:ascii="Verdana" w:eastAsia="Times New Roman" w:hAnsi="Verdana" w:cs="Times New Roman"/>
          <w:color w:val="000000"/>
          <w:sz w:val="18"/>
          <w:szCs w:val="18"/>
          <w:lang w:eastAsia="en-AU"/>
        </w:rPr>
        <w:t>Nieboer</w:t>
      </w:r>
      <w:proofErr w:type="spellEnd"/>
      <w:r w:rsidRPr="00506458">
        <w:rPr>
          <w:rFonts w:ascii="Verdana" w:eastAsia="Times New Roman" w:hAnsi="Verdana" w:cs="Times New Roman"/>
          <w:color w:val="000000"/>
          <w:sz w:val="18"/>
          <w:szCs w:val="18"/>
          <w:lang w:eastAsia="en-AU"/>
        </w:rPr>
        <w:t xml:space="preserve"> P, </w:t>
      </w:r>
      <w:proofErr w:type="spellStart"/>
      <w:r w:rsidRPr="00506458">
        <w:rPr>
          <w:rFonts w:ascii="Verdana" w:eastAsia="Times New Roman" w:hAnsi="Verdana" w:cs="Times New Roman"/>
          <w:color w:val="000000"/>
          <w:sz w:val="18"/>
          <w:szCs w:val="18"/>
          <w:lang w:eastAsia="en-AU"/>
        </w:rPr>
        <w:t>Wolfenbuttel</w:t>
      </w:r>
      <w:proofErr w:type="spellEnd"/>
      <w:r w:rsidRPr="00506458">
        <w:rPr>
          <w:rFonts w:ascii="Verdana" w:eastAsia="Times New Roman" w:hAnsi="Verdana" w:cs="Times New Roman"/>
          <w:color w:val="000000"/>
          <w:sz w:val="18"/>
          <w:szCs w:val="18"/>
          <w:lang w:eastAsia="en-AU"/>
        </w:rPr>
        <w:t xml:space="preserve"> BHR, </w:t>
      </w:r>
      <w:proofErr w:type="spellStart"/>
      <w:r w:rsidRPr="00506458">
        <w:rPr>
          <w:rFonts w:ascii="Verdana" w:eastAsia="Times New Roman" w:hAnsi="Verdana" w:cs="Times New Roman"/>
          <w:color w:val="000000"/>
          <w:sz w:val="18"/>
          <w:szCs w:val="18"/>
          <w:lang w:eastAsia="en-AU"/>
        </w:rPr>
        <w:t>Dierckx</w:t>
      </w:r>
      <w:proofErr w:type="spellEnd"/>
      <w:r w:rsidRPr="00506458">
        <w:rPr>
          <w:rFonts w:ascii="Verdana" w:eastAsia="Times New Roman" w:hAnsi="Verdana" w:cs="Times New Roman"/>
          <w:color w:val="000000"/>
          <w:sz w:val="18"/>
          <w:szCs w:val="18"/>
          <w:lang w:eastAsia="en-AU"/>
        </w:rPr>
        <w:t xml:space="preserve"> RA, </w:t>
      </w:r>
      <w:proofErr w:type="spellStart"/>
      <w:r w:rsidRPr="00506458">
        <w:rPr>
          <w:rFonts w:ascii="Verdana" w:eastAsia="Times New Roman" w:hAnsi="Verdana" w:cs="Times New Roman"/>
          <w:color w:val="000000"/>
          <w:sz w:val="18"/>
          <w:szCs w:val="18"/>
          <w:lang w:eastAsia="en-AU"/>
        </w:rPr>
        <w:t>Kreeftenberg</w:t>
      </w:r>
      <w:proofErr w:type="spellEnd"/>
      <w:r w:rsidRPr="00506458">
        <w:rPr>
          <w:rFonts w:ascii="Verdana" w:eastAsia="Times New Roman" w:hAnsi="Verdana" w:cs="Times New Roman"/>
          <w:color w:val="000000"/>
          <w:sz w:val="18"/>
          <w:szCs w:val="18"/>
          <w:lang w:eastAsia="en-AU"/>
        </w:rPr>
        <w:t xml:space="preserve"> HG, </w:t>
      </w:r>
      <w:proofErr w:type="spellStart"/>
      <w:r w:rsidRPr="00506458">
        <w:rPr>
          <w:rFonts w:ascii="Verdana" w:eastAsia="Times New Roman" w:hAnsi="Verdana" w:cs="Times New Roman"/>
          <w:color w:val="000000"/>
          <w:sz w:val="18"/>
          <w:szCs w:val="18"/>
          <w:lang w:eastAsia="en-AU"/>
        </w:rPr>
        <w:t>Jager</w:t>
      </w:r>
      <w:proofErr w:type="spellEnd"/>
      <w:r w:rsidRPr="00506458">
        <w:rPr>
          <w:rFonts w:ascii="Verdana" w:eastAsia="Times New Roman" w:hAnsi="Verdana" w:cs="Times New Roman"/>
          <w:color w:val="000000"/>
          <w:sz w:val="18"/>
          <w:szCs w:val="18"/>
          <w:lang w:eastAsia="en-AU"/>
        </w:rPr>
        <w:t xml:space="preserve"> PL, </w:t>
      </w:r>
      <w:proofErr w:type="spellStart"/>
      <w:r w:rsidRPr="00506458">
        <w:rPr>
          <w:rFonts w:ascii="Verdana" w:eastAsia="Times New Roman" w:hAnsi="Verdana" w:cs="Times New Roman"/>
          <w:color w:val="000000"/>
          <w:sz w:val="18"/>
          <w:szCs w:val="18"/>
          <w:lang w:eastAsia="en-AU"/>
        </w:rPr>
        <w:t>Slart</w:t>
      </w:r>
      <w:proofErr w:type="spellEnd"/>
      <w:r w:rsidRPr="00506458">
        <w:rPr>
          <w:rFonts w:ascii="Verdana" w:eastAsia="Times New Roman" w:hAnsi="Verdana" w:cs="Times New Roman"/>
          <w:color w:val="000000"/>
          <w:sz w:val="18"/>
          <w:szCs w:val="18"/>
          <w:lang w:eastAsia="en-AU"/>
        </w:rPr>
        <w:t xml:space="preserve"> RHJA. Vertebral fracture assessment in supine position: Comparison by using conventional </w:t>
      </w:r>
      <w:proofErr w:type="spellStart"/>
      <w:r w:rsidRPr="00506458">
        <w:rPr>
          <w:rFonts w:ascii="Verdana" w:eastAsia="Times New Roman" w:hAnsi="Verdana" w:cs="Times New Roman"/>
          <w:color w:val="000000"/>
          <w:sz w:val="18"/>
          <w:szCs w:val="18"/>
          <w:lang w:eastAsia="en-AU"/>
        </w:rPr>
        <w:t>semiquantitative</w:t>
      </w:r>
      <w:proofErr w:type="spellEnd"/>
      <w:r w:rsidRPr="00506458">
        <w:rPr>
          <w:rFonts w:ascii="Verdana" w:eastAsia="Times New Roman" w:hAnsi="Verdana" w:cs="Times New Roman"/>
          <w:color w:val="000000"/>
          <w:sz w:val="18"/>
          <w:szCs w:val="18"/>
          <w:lang w:eastAsia="en-AU"/>
        </w:rPr>
        <w:t xml:space="preserve"> radiography and visual radiography. Radiology 2009; 251: 822-8.</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Lewiecki</w:t>
      </w:r>
      <w:proofErr w:type="spellEnd"/>
      <w:r w:rsidRPr="00506458">
        <w:rPr>
          <w:rFonts w:ascii="Verdana" w:eastAsia="Times New Roman" w:hAnsi="Verdana" w:cs="Times New Roman"/>
          <w:color w:val="000000"/>
          <w:sz w:val="18"/>
          <w:szCs w:val="18"/>
          <w:lang w:eastAsia="en-AU"/>
        </w:rPr>
        <w:t xml:space="preserve"> EM, Laster AJ.  Clinical review:  applications of vertebral fracture assessment by dual-energy x-ray absorptiometry.  J </w:t>
      </w:r>
      <w:proofErr w:type="spellStart"/>
      <w:r w:rsidRPr="00506458">
        <w:rPr>
          <w:rFonts w:ascii="Verdana" w:eastAsia="Times New Roman" w:hAnsi="Verdana" w:cs="Times New Roman"/>
          <w:color w:val="000000"/>
          <w:sz w:val="18"/>
          <w:szCs w:val="18"/>
          <w:lang w:eastAsia="en-AU"/>
        </w:rPr>
        <w:t>Clin</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Endocrinol</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Metab</w:t>
      </w:r>
      <w:proofErr w:type="spellEnd"/>
      <w:r w:rsidRPr="00506458">
        <w:rPr>
          <w:rFonts w:ascii="Verdana" w:eastAsia="Times New Roman" w:hAnsi="Verdana" w:cs="Times New Roman"/>
          <w:color w:val="000000"/>
          <w:sz w:val="18"/>
          <w:szCs w:val="18"/>
          <w:lang w:eastAsia="en-AU"/>
        </w:rPr>
        <w:t xml:space="preserve"> 2006;91: 4215-4222</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Schousboe</w:t>
      </w:r>
      <w:proofErr w:type="spellEnd"/>
      <w:r w:rsidRPr="00506458">
        <w:rPr>
          <w:rFonts w:ascii="Verdana" w:eastAsia="Times New Roman" w:hAnsi="Verdana" w:cs="Times New Roman"/>
          <w:color w:val="000000"/>
          <w:sz w:val="18"/>
          <w:szCs w:val="18"/>
          <w:lang w:eastAsia="en-AU"/>
        </w:rPr>
        <w:t xml:space="preserve"> JT, </w:t>
      </w:r>
      <w:proofErr w:type="spellStart"/>
      <w:r w:rsidRPr="00506458">
        <w:rPr>
          <w:rFonts w:ascii="Verdana" w:eastAsia="Times New Roman" w:hAnsi="Verdana" w:cs="Times New Roman"/>
          <w:color w:val="000000"/>
          <w:sz w:val="18"/>
          <w:szCs w:val="18"/>
          <w:lang w:eastAsia="en-AU"/>
        </w:rPr>
        <w:t>Debold</w:t>
      </w:r>
      <w:proofErr w:type="spellEnd"/>
      <w:r w:rsidRPr="00506458">
        <w:rPr>
          <w:rFonts w:ascii="Verdana" w:eastAsia="Times New Roman" w:hAnsi="Verdana" w:cs="Times New Roman"/>
          <w:color w:val="000000"/>
          <w:sz w:val="18"/>
          <w:szCs w:val="18"/>
          <w:lang w:eastAsia="en-AU"/>
        </w:rPr>
        <w:t xml:space="preserve"> CR. Reliability and accuracy of vertebral fracture assessment with densitometry compared to radiography in clinical practice. </w:t>
      </w:r>
      <w:proofErr w:type="spellStart"/>
      <w:r w:rsidRPr="00506458">
        <w:rPr>
          <w:rFonts w:ascii="Verdana" w:eastAsia="Times New Roman" w:hAnsi="Verdana" w:cs="Times New Roman"/>
          <w:color w:val="000000"/>
          <w:sz w:val="18"/>
          <w:szCs w:val="18"/>
          <w:lang w:eastAsia="en-AU"/>
        </w:rPr>
        <w:t>Osteoporos</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Int</w:t>
      </w:r>
      <w:proofErr w:type="spellEnd"/>
      <w:r w:rsidRPr="00506458">
        <w:rPr>
          <w:rFonts w:ascii="Verdana" w:eastAsia="Times New Roman" w:hAnsi="Verdana" w:cs="Times New Roman"/>
          <w:color w:val="000000"/>
          <w:sz w:val="18"/>
          <w:szCs w:val="18"/>
          <w:lang w:eastAsia="en-AU"/>
        </w:rPr>
        <w:t xml:space="preserve"> 2006; 17:281-289</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Schousboe</w:t>
      </w:r>
      <w:proofErr w:type="spellEnd"/>
      <w:r w:rsidRPr="00506458">
        <w:rPr>
          <w:rFonts w:ascii="Verdana" w:eastAsia="Times New Roman" w:hAnsi="Verdana" w:cs="Times New Roman"/>
          <w:color w:val="000000"/>
          <w:sz w:val="18"/>
          <w:szCs w:val="18"/>
          <w:lang w:eastAsia="en-AU"/>
        </w:rPr>
        <w:t xml:space="preserve"> JT, </w:t>
      </w:r>
      <w:proofErr w:type="spellStart"/>
      <w:r w:rsidRPr="00506458">
        <w:rPr>
          <w:rFonts w:ascii="Verdana" w:eastAsia="Times New Roman" w:hAnsi="Verdana" w:cs="Times New Roman"/>
          <w:color w:val="000000"/>
          <w:sz w:val="18"/>
          <w:szCs w:val="18"/>
          <w:lang w:eastAsia="en-AU"/>
        </w:rPr>
        <w:t>Vokes</w:t>
      </w:r>
      <w:proofErr w:type="spellEnd"/>
      <w:r w:rsidRPr="00506458">
        <w:rPr>
          <w:rFonts w:ascii="Verdana" w:eastAsia="Times New Roman" w:hAnsi="Verdana" w:cs="Times New Roman"/>
          <w:color w:val="000000"/>
          <w:sz w:val="18"/>
          <w:szCs w:val="18"/>
          <w:lang w:eastAsia="en-AU"/>
        </w:rPr>
        <w:t xml:space="preserve"> T, </w:t>
      </w:r>
      <w:proofErr w:type="spellStart"/>
      <w:r w:rsidRPr="00506458">
        <w:rPr>
          <w:rFonts w:ascii="Verdana" w:eastAsia="Times New Roman" w:hAnsi="Verdana" w:cs="Times New Roman"/>
          <w:color w:val="000000"/>
          <w:sz w:val="18"/>
          <w:szCs w:val="18"/>
          <w:lang w:eastAsia="en-AU"/>
        </w:rPr>
        <w:t>Broy</w:t>
      </w:r>
      <w:proofErr w:type="spellEnd"/>
      <w:r w:rsidRPr="00506458">
        <w:rPr>
          <w:rFonts w:ascii="Verdana" w:eastAsia="Times New Roman" w:hAnsi="Verdana" w:cs="Times New Roman"/>
          <w:color w:val="000000"/>
          <w:sz w:val="18"/>
          <w:szCs w:val="18"/>
          <w:lang w:eastAsia="en-AU"/>
        </w:rPr>
        <w:t xml:space="preserve"> SB, </w:t>
      </w:r>
      <w:proofErr w:type="spellStart"/>
      <w:r w:rsidRPr="00506458">
        <w:rPr>
          <w:rFonts w:ascii="Verdana" w:eastAsia="Times New Roman" w:hAnsi="Verdana" w:cs="Times New Roman"/>
          <w:color w:val="000000"/>
          <w:sz w:val="18"/>
          <w:szCs w:val="18"/>
          <w:lang w:eastAsia="en-AU"/>
        </w:rPr>
        <w:t>Ferrar</w:t>
      </w:r>
      <w:proofErr w:type="spellEnd"/>
      <w:r w:rsidRPr="00506458">
        <w:rPr>
          <w:rFonts w:ascii="Verdana" w:eastAsia="Times New Roman" w:hAnsi="Verdana" w:cs="Times New Roman"/>
          <w:color w:val="000000"/>
          <w:sz w:val="18"/>
          <w:szCs w:val="18"/>
          <w:lang w:eastAsia="en-AU"/>
        </w:rPr>
        <w:t xml:space="preserve"> L, McKiernan F, Roux C, Binkley N. Vertebral Fracture Assessment: the 2007 ISCD Official Positions. J </w:t>
      </w:r>
      <w:proofErr w:type="spellStart"/>
      <w:r w:rsidRPr="00506458">
        <w:rPr>
          <w:rFonts w:ascii="Verdana" w:eastAsia="Times New Roman" w:hAnsi="Verdana" w:cs="Times New Roman"/>
          <w:color w:val="000000"/>
          <w:sz w:val="18"/>
          <w:szCs w:val="18"/>
          <w:lang w:eastAsia="en-AU"/>
        </w:rPr>
        <w:t>Clin</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Densitom</w:t>
      </w:r>
      <w:proofErr w:type="spellEnd"/>
      <w:r w:rsidRPr="00506458">
        <w:rPr>
          <w:rFonts w:ascii="Verdana" w:eastAsia="Times New Roman" w:hAnsi="Verdana" w:cs="Times New Roman"/>
          <w:color w:val="000000"/>
          <w:sz w:val="18"/>
          <w:szCs w:val="18"/>
          <w:lang w:eastAsia="en-AU"/>
        </w:rPr>
        <w:t>. 2008</w:t>
      </w:r>
      <w:proofErr w:type="gramStart"/>
      <w:r w:rsidRPr="00506458">
        <w:rPr>
          <w:rFonts w:ascii="Verdana" w:eastAsia="Times New Roman" w:hAnsi="Verdana" w:cs="Times New Roman"/>
          <w:color w:val="000000"/>
          <w:sz w:val="18"/>
          <w:szCs w:val="18"/>
          <w:lang w:eastAsia="en-AU"/>
        </w:rPr>
        <w:t>;11</w:t>
      </w:r>
      <w:proofErr w:type="gramEnd"/>
      <w:r w:rsidRPr="00506458">
        <w:rPr>
          <w:rFonts w:ascii="Verdana" w:eastAsia="Times New Roman" w:hAnsi="Verdana" w:cs="Times New Roman"/>
          <w:color w:val="000000"/>
          <w:sz w:val="18"/>
          <w:szCs w:val="18"/>
          <w:lang w:eastAsia="en-AU"/>
        </w:rPr>
        <w:t>;92-108.</w:t>
      </w:r>
    </w:p>
    <w:p w:rsidR="00506458" w:rsidRPr="00506458" w:rsidRDefault="00506458" w:rsidP="00506458">
      <w:pPr>
        <w:numPr>
          <w:ilvl w:val="0"/>
          <w:numId w:val="4"/>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506458">
        <w:rPr>
          <w:rFonts w:ascii="Verdana" w:eastAsia="Times New Roman" w:hAnsi="Verdana" w:cs="Times New Roman"/>
          <w:color w:val="000000"/>
          <w:sz w:val="18"/>
          <w:szCs w:val="18"/>
          <w:lang w:eastAsia="en-AU"/>
        </w:rPr>
        <w:t>Vokes</w:t>
      </w:r>
      <w:proofErr w:type="spellEnd"/>
      <w:r w:rsidRPr="00506458">
        <w:rPr>
          <w:rFonts w:ascii="Verdana" w:eastAsia="Times New Roman" w:hAnsi="Verdana" w:cs="Times New Roman"/>
          <w:color w:val="000000"/>
          <w:sz w:val="18"/>
          <w:szCs w:val="18"/>
          <w:lang w:eastAsia="en-AU"/>
        </w:rPr>
        <w:t xml:space="preserve"> TJ, Dixon LB, </w:t>
      </w:r>
      <w:proofErr w:type="spellStart"/>
      <w:r w:rsidRPr="00506458">
        <w:rPr>
          <w:rFonts w:ascii="Verdana" w:eastAsia="Times New Roman" w:hAnsi="Verdana" w:cs="Times New Roman"/>
          <w:color w:val="000000"/>
          <w:sz w:val="18"/>
          <w:szCs w:val="18"/>
          <w:lang w:eastAsia="en-AU"/>
        </w:rPr>
        <w:t>Favus</w:t>
      </w:r>
      <w:proofErr w:type="spellEnd"/>
      <w:r w:rsidRPr="00506458">
        <w:rPr>
          <w:rFonts w:ascii="Verdana" w:eastAsia="Times New Roman" w:hAnsi="Verdana" w:cs="Times New Roman"/>
          <w:color w:val="000000"/>
          <w:sz w:val="18"/>
          <w:szCs w:val="18"/>
          <w:lang w:eastAsia="en-AU"/>
        </w:rPr>
        <w:t xml:space="preserve"> MJ. Clinical utility of dual-energy vertebral assessment (DVA). </w:t>
      </w:r>
      <w:proofErr w:type="spellStart"/>
      <w:r w:rsidRPr="00506458">
        <w:rPr>
          <w:rFonts w:ascii="Verdana" w:eastAsia="Times New Roman" w:hAnsi="Verdana" w:cs="Times New Roman"/>
          <w:color w:val="000000"/>
          <w:sz w:val="18"/>
          <w:szCs w:val="18"/>
          <w:lang w:eastAsia="en-AU"/>
        </w:rPr>
        <w:t>Osteoporos</w:t>
      </w:r>
      <w:proofErr w:type="spellEnd"/>
      <w:r w:rsidRPr="00506458">
        <w:rPr>
          <w:rFonts w:ascii="Verdana" w:eastAsia="Times New Roman" w:hAnsi="Verdana" w:cs="Times New Roman"/>
          <w:color w:val="000000"/>
          <w:sz w:val="18"/>
          <w:szCs w:val="18"/>
          <w:lang w:eastAsia="en-AU"/>
        </w:rPr>
        <w:t xml:space="preserve"> </w:t>
      </w:r>
      <w:proofErr w:type="spellStart"/>
      <w:r w:rsidRPr="00506458">
        <w:rPr>
          <w:rFonts w:ascii="Verdana" w:eastAsia="Times New Roman" w:hAnsi="Verdana" w:cs="Times New Roman"/>
          <w:color w:val="000000"/>
          <w:sz w:val="18"/>
          <w:szCs w:val="18"/>
          <w:lang w:eastAsia="en-AU"/>
        </w:rPr>
        <w:t>Int</w:t>
      </w:r>
      <w:proofErr w:type="spellEnd"/>
      <w:r w:rsidRPr="00506458">
        <w:rPr>
          <w:rFonts w:ascii="Verdana" w:eastAsia="Times New Roman" w:hAnsi="Verdana" w:cs="Times New Roman"/>
          <w:color w:val="000000"/>
          <w:sz w:val="18"/>
          <w:szCs w:val="18"/>
          <w:lang w:eastAsia="en-AU"/>
        </w:rPr>
        <w:t xml:space="preserve"> 2003; 14:871-878</w:t>
      </w:r>
    </w:p>
    <w:p w:rsidR="00506458" w:rsidRPr="00506458" w:rsidRDefault="00506458" w:rsidP="0050645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506458">
        <w:rPr>
          <w:rFonts w:ascii="Trebuchet MS" w:eastAsia="Times New Roman" w:hAnsi="Trebuchet MS" w:cs="Times New Roman"/>
          <w:color w:val="0C5205"/>
          <w:sz w:val="29"/>
          <w:szCs w:val="29"/>
          <w:lang w:eastAsia="en-AU"/>
        </w:rPr>
        <w:t>Codebook and Frequencies</w:t>
      </w:r>
    </w:p>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SEQN - Respondent sequence number</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SEQN</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lastRenderedPageBreak/>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Respondent sequence number</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Respondent sequence number.</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DXDLSPST - IVA Lateral Spine scan status</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DXDLSPST</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IVA Lateral Spine scan status</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Instant Vertebral Assessment (IVA) Lateral Spine scan status</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261"/>
        <w:gridCol w:w="4001"/>
        <w:gridCol w:w="940"/>
        <w:gridCol w:w="1669"/>
        <w:gridCol w:w="1129"/>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IVA Lateral Spine scan completed, all vertebra are 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IVA Lateral Spine scan completed, but one or more vertebrae are invalid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IVA Lateral Spine not scanned, pregnancy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IVA Lateral Spine not scanned, weight &gt; 450 lbs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IVA Lateral Spine not scanned, other reason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DXXT4CC - T4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DXXT4CC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T4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T4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lastRenderedPageBreak/>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DXXT5CC - T5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DXXT5CC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T5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T5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DXXT6CC - T6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DXXT6CC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T6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T6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DXXT7CC - T7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DXXT7CC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T7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T7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DXXT8CC - T8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DXXT8CC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T8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T8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lastRenderedPageBreak/>
        <w:t>DXXT9CC - T9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DXXT9CC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T9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T9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DXXT10CC - T10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DXXT10CC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T10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T10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DXXT11CC - T11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DXXT11CC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T11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T11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DXXT12CC - T12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DXXT12CC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T12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T12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DXXL1CC - L1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DXXL1CC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L1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L1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DXXL2CC - L2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DXXL2CC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L2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L2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lastRenderedPageBreak/>
        <w:t>DXXL3CC - L3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DXXL3CC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L3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L3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DXXL4CC - L4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DXXL4CC</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L4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L4 fracture invalidity code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57"/>
        <w:gridCol w:w="3817"/>
        <w:gridCol w:w="940"/>
        <w:gridCol w:w="1669"/>
        <w:gridCol w:w="1217"/>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Non-removable objects such as implants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Excessive x-ray noise due to morbid obesity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Insufficient scan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Movement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Other (degenerative diseases, spinal fusion, fractures)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DXXVFAST - Vertebral fracture status summary</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DXXVFAST</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Vertebral fracture status summary</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Vertebral fracture status summary</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173"/>
        <w:gridCol w:w="4170"/>
        <w:gridCol w:w="940"/>
        <w:gridCol w:w="1669"/>
        <w:gridCol w:w="1048"/>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(No fracture in T4-L4 and there are no more than one un-evaluable vertebrae in T7 to L4)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Fractured (Mild, moderate or severe fracture at any level inT4-L4)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Un-interpretable (No fracture and more than one un-evaluable vertebrae in T7-L4)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DXXT4FX - T4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DXXT4FX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T4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T4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DXXT5FX - T5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lastRenderedPageBreak/>
        <w:t>DXXT5FX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T5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T5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DXXT6FX - T6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DXXT6FX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T6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T6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DXXT7FX - T7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DXXT7FX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T7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T7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DXXT8FX - T8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DXXT8FX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T8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T8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DXXT9FX - T9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DXXT9FX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T9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T9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lastRenderedPageBreak/>
        <w:t>DXXT10FX - T10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DXXT10FX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T10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T10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DXXT11FX - T11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DXXT11FX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T11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T11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DXXT12FX - T12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DXXT12FX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T12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T12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DXXL1FX - L1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DXXL1FX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L1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lastRenderedPageBreak/>
        <w:t>L1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DXXL2FX - L2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DXXL2FX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L2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L2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DXXL3FX - L3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DXXL3FX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L3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L3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506458" w:rsidRPr="00506458" w:rsidRDefault="00506458" w:rsidP="0050645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506458">
        <w:rPr>
          <w:rFonts w:ascii="Trebuchet MS" w:eastAsia="Times New Roman" w:hAnsi="Trebuchet MS" w:cs="Times New Roman"/>
          <w:color w:val="000000"/>
          <w:sz w:val="27"/>
          <w:szCs w:val="27"/>
          <w:lang w:eastAsia="en-AU"/>
        </w:rPr>
        <w:t>DXXL4FX - L4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Variable Name:</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DXXL4FX</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SAS Label:</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L4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English Text: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L4 fracture score</w:t>
      </w:r>
    </w:p>
    <w:p w:rsidR="00506458" w:rsidRPr="00506458" w:rsidRDefault="00506458" w:rsidP="00506458">
      <w:pPr>
        <w:spacing w:after="0" w:line="240" w:lineRule="auto"/>
        <w:ind w:left="600"/>
        <w:rPr>
          <w:rFonts w:ascii="Verdana" w:eastAsia="Times New Roman" w:hAnsi="Verdana" w:cs="Times New Roman"/>
          <w:b/>
          <w:bCs/>
          <w:color w:val="000000"/>
          <w:sz w:val="18"/>
          <w:szCs w:val="18"/>
          <w:lang w:eastAsia="en-AU"/>
        </w:rPr>
      </w:pPr>
      <w:r w:rsidRPr="00506458">
        <w:rPr>
          <w:rFonts w:ascii="Verdana" w:eastAsia="Times New Roman" w:hAnsi="Verdana" w:cs="Times New Roman"/>
          <w:b/>
          <w:bCs/>
          <w:color w:val="000000"/>
          <w:sz w:val="18"/>
          <w:szCs w:val="18"/>
          <w:lang w:eastAsia="en-AU"/>
        </w:rPr>
        <w:t>Target:</w:t>
      </w:r>
    </w:p>
    <w:p w:rsidR="00506458" w:rsidRPr="00506458" w:rsidRDefault="00506458" w:rsidP="00506458">
      <w:pPr>
        <w:spacing w:after="0" w:line="240" w:lineRule="auto"/>
        <w:ind w:left="720"/>
        <w:rPr>
          <w:rFonts w:ascii="Verdana" w:eastAsia="Times New Roman" w:hAnsi="Verdana" w:cs="Times New Roman"/>
          <w:color w:val="000000"/>
          <w:sz w:val="18"/>
          <w:szCs w:val="18"/>
          <w:lang w:eastAsia="en-AU"/>
        </w:rPr>
      </w:pPr>
      <w:r w:rsidRPr="00506458">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4"/>
        <w:gridCol w:w="3172"/>
        <w:gridCol w:w="940"/>
        <w:gridCol w:w="1669"/>
        <w:gridCol w:w="1525"/>
      </w:tblGrid>
      <w:tr w:rsidR="00506458" w:rsidRPr="00506458" w:rsidTr="0050645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506458" w:rsidRPr="00506458" w:rsidRDefault="00506458" w:rsidP="00506458">
            <w:pPr>
              <w:spacing w:after="300" w:line="240" w:lineRule="auto"/>
              <w:jc w:val="center"/>
              <w:rPr>
                <w:rFonts w:ascii="Verdana" w:eastAsia="Times New Roman" w:hAnsi="Verdana" w:cs="Times New Roman"/>
                <w:b/>
                <w:bCs/>
                <w:sz w:val="24"/>
                <w:szCs w:val="24"/>
                <w:lang w:eastAsia="en-AU"/>
              </w:rPr>
            </w:pPr>
            <w:r w:rsidRPr="00506458">
              <w:rPr>
                <w:rFonts w:ascii="Verdana" w:eastAsia="Times New Roman" w:hAnsi="Verdana" w:cs="Times New Roman"/>
                <w:b/>
                <w:bCs/>
                <w:sz w:val="24"/>
                <w:szCs w:val="24"/>
                <w:lang w:eastAsia="en-AU"/>
              </w:rPr>
              <w:t>Skip to Item</w:t>
            </w: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Normal (Grade 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Mild deformity (Grade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Moderate deformity (Grade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Severe deformity (Grade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r w:rsidR="00506458" w:rsidRPr="00506458" w:rsidTr="0050645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r w:rsidRPr="00506458">
              <w:rPr>
                <w:rFonts w:ascii="Verdana" w:eastAsia="Times New Roman" w:hAnsi="Verdana" w:cs="Times New Roman"/>
                <w:sz w:val="24"/>
                <w:szCs w:val="24"/>
                <w:lang w:eastAsia="en-AU"/>
              </w:rPr>
              <w:t>3708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506458" w:rsidRPr="00506458" w:rsidRDefault="00506458" w:rsidP="00506458">
            <w:pPr>
              <w:spacing w:after="300" w:line="240" w:lineRule="auto"/>
              <w:rPr>
                <w:rFonts w:ascii="Verdana" w:eastAsia="Times New Roman" w:hAnsi="Verdana" w:cs="Times New Roman"/>
                <w:sz w:val="24"/>
                <w:szCs w:val="24"/>
                <w:lang w:eastAsia="en-AU"/>
              </w:rPr>
            </w:pPr>
          </w:p>
        </w:tc>
      </w:tr>
    </w:tbl>
    <w:p w:rsidR="00DD0476" w:rsidRDefault="00506458">
      <w:bookmarkStart w:id="3" w:name="_GoBack"/>
      <w:bookmarkEnd w:id="3"/>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95C39"/>
    <w:multiLevelType w:val="multilevel"/>
    <w:tmpl w:val="9690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97EAB"/>
    <w:multiLevelType w:val="multilevel"/>
    <w:tmpl w:val="721C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D3790B"/>
    <w:multiLevelType w:val="multilevel"/>
    <w:tmpl w:val="C52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54EF8"/>
    <w:multiLevelType w:val="multilevel"/>
    <w:tmpl w:val="7E78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58"/>
    <w:rsid w:val="00085C9D"/>
    <w:rsid w:val="0010184E"/>
    <w:rsid w:val="00354213"/>
    <w:rsid w:val="00506458"/>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4C1FE-5F63-4B6D-8221-B5C3EBA7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50645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0645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45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0645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0645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06458"/>
    <w:rPr>
      <w:color w:val="0000FF"/>
      <w:u w:val="single"/>
    </w:rPr>
  </w:style>
  <w:style w:type="character" w:styleId="FollowedHyperlink">
    <w:name w:val="FollowedHyperlink"/>
    <w:basedOn w:val="DefaultParagraphFont"/>
    <w:uiPriority w:val="99"/>
    <w:semiHidden/>
    <w:unhideWhenUsed/>
    <w:rsid w:val="00506458"/>
    <w:rPr>
      <w:color w:val="800080"/>
      <w:u w:val="single"/>
    </w:rPr>
  </w:style>
  <w:style w:type="character" w:styleId="Strong">
    <w:name w:val="Strong"/>
    <w:basedOn w:val="DefaultParagraphFont"/>
    <w:uiPriority w:val="22"/>
    <w:qFormat/>
    <w:rsid w:val="00506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429573">
      <w:bodyDiv w:val="1"/>
      <w:marLeft w:val="0"/>
      <w:marRight w:val="0"/>
      <w:marTop w:val="0"/>
      <w:marBottom w:val="0"/>
      <w:divBdr>
        <w:top w:val="none" w:sz="0" w:space="0" w:color="auto"/>
        <w:left w:val="none" w:sz="0" w:space="0" w:color="auto"/>
        <w:bottom w:val="none" w:sz="0" w:space="0" w:color="auto"/>
        <w:right w:val="none" w:sz="0" w:space="0" w:color="auto"/>
      </w:divBdr>
      <w:divsChild>
        <w:div w:id="138154088">
          <w:marLeft w:val="0"/>
          <w:marRight w:val="0"/>
          <w:marTop w:val="0"/>
          <w:marBottom w:val="0"/>
          <w:divBdr>
            <w:top w:val="none" w:sz="0" w:space="0" w:color="auto"/>
            <w:left w:val="none" w:sz="0" w:space="0" w:color="auto"/>
            <w:bottom w:val="none" w:sz="0" w:space="0" w:color="auto"/>
            <w:right w:val="none" w:sz="0" w:space="0" w:color="auto"/>
          </w:divBdr>
        </w:div>
        <w:div w:id="1725521446">
          <w:marLeft w:val="0"/>
          <w:marRight w:val="0"/>
          <w:marTop w:val="0"/>
          <w:marBottom w:val="0"/>
          <w:divBdr>
            <w:top w:val="none" w:sz="0" w:space="0" w:color="auto"/>
            <w:left w:val="none" w:sz="0" w:space="0" w:color="auto"/>
            <w:bottom w:val="none" w:sz="0" w:space="0" w:color="auto"/>
            <w:right w:val="none" w:sz="0" w:space="0" w:color="auto"/>
          </w:divBdr>
        </w:div>
        <w:div w:id="1383483182">
          <w:marLeft w:val="0"/>
          <w:marRight w:val="0"/>
          <w:marTop w:val="0"/>
          <w:marBottom w:val="0"/>
          <w:divBdr>
            <w:top w:val="none" w:sz="0" w:space="0" w:color="auto"/>
            <w:left w:val="none" w:sz="0" w:space="0" w:color="auto"/>
            <w:bottom w:val="none" w:sz="0" w:space="0" w:color="auto"/>
            <w:right w:val="none" w:sz="0" w:space="0" w:color="auto"/>
          </w:divBdr>
          <w:divsChild>
            <w:div w:id="40327228">
              <w:marLeft w:val="0"/>
              <w:marRight w:val="0"/>
              <w:marTop w:val="0"/>
              <w:marBottom w:val="0"/>
              <w:divBdr>
                <w:top w:val="none" w:sz="0" w:space="0" w:color="auto"/>
                <w:left w:val="none" w:sz="0" w:space="0" w:color="auto"/>
                <w:bottom w:val="none" w:sz="0" w:space="0" w:color="auto"/>
                <w:right w:val="none" w:sz="0" w:space="0" w:color="auto"/>
              </w:divBdr>
            </w:div>
            <w:div w:id="1852067879">
              <w:marLeft w:val="0"/>
              <w:marRight w:val="0"/>
              <w:marTop w:val="0"/>
              <w:marBottom w:val="0"/>
              <w:divBdr>
                <w:top w:val="none" w:sz="0" w:space="0" w:color="auto"/>
                <w:left w:val="none" w:sz="0" w:space="0" w:color="auto"/>
                <w:bottom w:val="none" w:sz="0" w:space="0" w:color="auto"/>
                <w:right w:val="none" w:sz="0" w:space="0" w:color="auto"/>
              </w:divBdr>
            </w:div>
            <w:div w:id="228158252">
              <w:marLeft w:val="0"/>
              <w:marRight w:val="0"/>
              <w:marTop w:val="0"/>
              <w:marBottom w:val="0"/>
              <w:divBdr>
                <w:top w:val="none" w:sz="0" w:space="0" w:color="auto"/>
                <w:left w:val="none" w:sz="0" w:space="0" w:color="auto"/>
                <w:bottom w:val="none" w:sz="0" w:space="0" w:color="auto"/>
                <w:right w:val="none" w:sz="0" w:space="0" w:color="auto"/>
              </w:divBdr>
            </w:div>
            <w:div w:id="1957517314">
              <w:marLeft w:val="0"/>
              <w:marRight w:val="0"/>
              <w:marTop w:val="0"/>
              <w:marBottom w:val="0"/>
              <w:divBdr>
                <w:top w:val="none" w:sz="0" w:space="0" w:color="auto"/>
                <w:left w:val="none" w:sz="0" w:space="0" w:color="auto"/>
                <w:bottom w:val="none" w:sz="0" w:space="0" w:color="auto"/>
                <w:right w:val="none" w:sz="0" w:space="0" w:color="auto"/>
              </w:divBdr>
            </w:div>
            <w:div w:id="896279937">
              <w:marLeft w:val="0"/>
              <w:marRight w:val="0"/>
              <w:marTop w:val="0"/>
              <w:marBottom w:val="0"/>
              <w:divBdr>
                <w:top w:val="none" w:sz="0" w:space="0" w:color="auto"/>
                <w:left w:val="none" w:sz="0" w:space="0" w:color="auto"/>
                <w:bottom w:val="none" w:sz="0" w:space="0" w:color="auto"/>
                <w:right w:val="none" w:sz="0" w:space="0" w:color="auto"/>
              </w:divBdr>
            </w:div>
            <w:div w:id="10230703">
              <w:marLeft w:val="0"/>
              <w:marRight w:val="0"/>
              <w:marTop w:val="0"/>
              <w:marBottom w:val="0"/>
              <w:divBdr>
                <w:top w:val="none" w:sz="0" w:space="0" w:color="auto"/>
                <w:left w:val="none" w:sz="0" w:space="0" w:color="auto"/>
                <w:bottom w:val="none" w:sz="0" w:space="0" w:color="auto"/>
                <w:right w:val="none" w:sz="0" w:space="0" w:color="auto"/>
              </w:divBdr>
            </w:div>
            <w:div w:id="866866029">
              <w:marLeft w:val="0"/>
              <w:marRight w:val="0"/>
              <w:marTop w:val="0"/>
              <w:marBottom w:val="0"/>
              <w:divBdr>
                <w:top w:val="none" w:sz="0" w:space="0" w:color="auto"/>
                <w:left w:val="none" w:sz="0" w:space="0" w:color="auto"/>
                <w:bottom w:val="none" w:sz="0" w:space="0" w:color="auto"/>
                <w:right w:val="none" w:sz="0" w:space="0" w:color="auto"/>
              </w:divBdr>
            </w:div>
            <w:div w:id="1457870287">
              <w:marLeft w:val="0"/>
              <w:marRight w:val="0"/>
              <w:marTop w:val="0"/>
              <w:marBottom w:val="0"/>
              <w:divBdr>
                <w:top w:val="none" w:sz="0" w:space="0" w:color="auto"/>
                <w:left w:val="none" w:sz="0" w:space="0" w:color="auto"/>
                <w:bottom w:val="none" w:sz="0" w:space="0" w:color="auto"/>
                <w:right w:val="none" w:sz="0" w:space="0" w:color="auto"/>
              </w:divBdr>
            </w:div>
            <w:div w:id="933634701">
              <w:marLeft w:val="0"/>
              <w:marRight w:val="0"/>
              <w:marTop w:val="0"/>
              <w:marBottom w:val="0"/>
              <w:divBdr>
                <w:top w:val="none" w:sz="0" w:space="0" w:color="auto"/>
                <w:left w:val="none" w:sz="0" w:space="0" w:color="auto"/>
                <w:bottom w:val="none" w:sz="0" w:space="0" w:color="auto"/>
                <w:right w:val="none" w:sz="0" w:space="0" w:color="auto"/>
              </w:divBdr>
            </w:div>
            <w:div w:id="1190024683">
              <w:marLeft w:val="0"/>
              <w:marRight w:val="0"/>
              <w:marTop w:val="0"/>
              <w:marBottom w:val="0"/>
              <w:divBdr>
                <w:top w:val="none" w:sz="0" w:space="0" w:color="auto"/>
                <w:left w:val="none" w:sz="0" w:space="0" w:color="auto"/>
                <w:bottom w:val="none" w:sz="0" w:space="0" w:color="auto"/>
                <w:right w:val="none" w:sz="0" w:space="0" w:color="auto"/>
              </w:divBdr>
            </w:div>
            <w:div w:id="426075081">
              <w:marLeft w:val="0"/>
              <w:marRight w:val="0"/>
              <w:marTop w:val="0"/>
              <w:marBottom w:val="0"/>
              <w:divBdr>
                <w:top w:val="none" w:sz="0" w:space="0" w:color="auto"/>
                <w:left w:val="none" w:sz="0" w:space="0" w:color="auto"/>
                <w:bottom w:val="none" w:sz="0" w:space="0" w:color="auto"/>
                <w:right w:val="none" w:sz="0" w:space="0" w:color="auto"/>
              </w:divBdr>
            </w:div>
            <w:div w:id="1151946760">
              <w:marLeft w:val="0"/>
              <w:marRight w:val="0"/>
              <w:marTop w:val="0"/>
              <w:marBottom w:val="0"/>
              <w:divBdr>
                <w:top w:val="none" w:sz="0" w:space="0" w:color="auto"/>
                <w:left w:val="none" w:sz="0" w:space="0" w:color="auto"/>
                <w:bottom w:val="none" w:sz="0" w:space="0" w:color="auto"/>
                <w:right w:val="none" w:sz="0" w:space="0" w:color="auto"/>
              </w:divBdr>
            </w:div>
            <w:div w:id="1757750314">
              <w:marLeft w:val="0"/>
              <w:marRight w:val="0"/>
              <w:marTop w:val="0"/>
              <w:marBottom w:val="0"/>
              <w:divBdr>
                <w:top w:val="none" w:sz="0" w:space="0" w:color="auto"/>
                <w:left w:val="none" w:sz="0" w:space="0" w:color="auto"/>
                <w:bottom w:val="none" w:sz="0" w:space="0" w:color="auto"/>
                <w:right w:val="none" w:sz="0" w:space="0" w:color="auto"/>
              </w:divBdr>
            </w:div>
            <w:div w:id="1030882557">
              <w:marLeft w:val="0"/>
              <w:marRight w:val="0"/>
              <w:marTop w:val="0"/>
              <w:marBottom w:val="0"/>
              <w:divBdr>
                <w:top w:val="none" w:sz="0" w:space="0" w:color="auto"/>
                <w:left w:val="none" w:sz="0" w:space="0" w:color="auto"/>
                <w:bottom w:val="none" w:sz="0" w:space="0" w:color="auto"/>
                <w:right w:val="none" w:sz="0" w:space="0" w:color="auto"/>
              </w:divBdr>
            </w:div>
            <w:div w:id="493642843">
              <w:marLeft w:val="0"/>
              <w:marRight w:val="0"/>
              <w:marTop w:val="0"/>
              <w:marBottom w:val="0"/>
              <w:divBdr>
                <w:top w:val="none" w:sz="0" w:space="0" w:color="auto"/>
                <w:left w:val="none" w:sz="0" w:space="0" w:color="auto"/>
                <w:bottom w:val="none" w:sz="0" w:space="0" w:color="auto"/>
                <w:right w:val="none" w:sz="0" w:space="0" w:color="auto"/>
              </w:divBdr>
            </w:div>
            <w:div w:id="1224291664">
              <w:marLeft w:val="0"/>
              <w:marRight w:val="0"/>
              <w:marTop w:val="0"/>
              <w:marBottom w:val="0"/>
              <w:divBdr>
                <w:top w:val="none" w:sz="0" w:space="0" w:color="auto"/>
                <w:left w:val="none" w:sz="0" w:space="0" w:color="auto"/>
                <w:bottom w:val="none" w:sz="0" w:space="0" w:color="auto"/>
                <w:right w:val="none" w:sz="0" w:space="0" w:color="auto"/>
              </w:divBdr>
            </w:div>
            <w:div w:id="927613579">
              <w:marLeft w:val="0"/>
              <w:marRight w:val="0"/>
              <w:marTop w:val="0"/>
              <w:marBottom w:val="0"/>
              <w:divBdr>
                <w:top w:val="none" w:sz="0" w:space="0" w:color="auto"/>
                <w:left w:val="none" w:sz="0" w:space="0" w:color="auto"/>
                <w:bottom w:val="none" w:sz="0" w:space="0" w:color="auto"/>
                <w:right w:val="none" w:sz="0" w:space="0" w:color="auto"/>
              </w:divBdr>
            </w:div>
            <w:div w:id="1483544220">
              <w:marLeft w:val="0"/>
              <w:marRight w:val="0"/>
              <w:marTop w:val="0"/>
              <w:marBottom w:val="0"/>
              <w:divBdr>
                <w:top w:val="none" w:sz="0" w:space="0" w:color="auto"/>
                <w:left w:val="none" w:sz="0" w:space="0" w:color="auto"/>
                <w:bottom w:val="none" w:sz="0" w:space="0" w:color="auto"/>
                <w:right w:val="none" w:sz="0" w:space="0" w:color="auto"/>
              </w:divBdr>
            </w:div>
            <w:div w:id="3940139">
              <w:marLeft w:val="0"/>
              <w:marRight w:val="0"/>
              <w:marTop w:val="0"/>
              <w:marBottom w:val="0"/>
              <w:divBdr>
                <w:top w:val="none" w:sz="0" w:space="0" w:color="auto"/>
                <w:left w:val="none" w:sz="0" w:space="0" w:color="auto"/>
                <w:bottom w:val="none" w:sz="0" w:space="0" w:color="auto"/>
                <w:right w:val="none" w:sz="0" w:space="0" w:color="auto"/>
              </w:divBdr>
            </w:div>
            <w:div w:id="1917470464">
              <w:marLeft w:val="0"/>
              <w:marRight w:val="0"/>
              <w:marTop w:val="0"/>
              <w:marBottom w:val="0"/>
              <w:divBdr>
                <w:top w:val="none" w:sz="0" w:space="0" w:color="auto"/>
                <w:left w:val="none" w:sz="0" w:space="0" w:color="auto"/>
                <w:bottom w:val="none" w:sz="0" w:space="0" w:color="auto"/>
                <w:right w:val="none" w:sz="0" w:space="0" w:color="auto"/>
              </w:divBdr>
            </w:div>
            <w:div w:id="2058626571">
              <w:marLeft w:val="0"/>
              <w:marRight w:val="0"/>
              <w:marTop w:val="0"/>
              <w:marBottom w:val="0"/>
              <w:divBdr>
                <w:top w:val="none" w:sz="0" w:space="0" w:color="auto"/>
                <w:left w:val="none" w:sz="0" w:space="0" w:color="auto"/>
                <w:bottom w:val="none" w:sz="0" w:space="0" w:color="auto"/>
                <w:right w:val="none" w:sz="0" w:space="0" w:color="auto"/>
              </w:divBdr>
            </w:div>
            <w:div w:id="1275361846">
              <w:marLeft w:val="0"/>
              <w:marRight w:val="0"/>
              <w:marTop w:val="0"/>
              <w:marBottom w:val="0"/>
              <w:divBdr>
                <w:top w:val="none" w:sz="0" w:space="0" w:color="auto"/>
                <w:left w:val="none" w:sz="0" w:space="0" w:color="auto"/>
                <w:bottom w:val="none" w:sz="0" w:space="0" w:color="auto"/>
                <w:right w:val="none" w:sz="0" w:space="0" w:color="auto"/>
              </w:divBdr>
            </w:div>
            <w:div w:id="86634">
              <w:marLeft w:val="0"/>
              <w:marRight w:val="0"/>
              <w:marTop w:val="0"/>
              <w:marBottom w:val="0"/>
              <w:divBdr>
                <w:top w:val="none" w:sz="0" w:space="0" w:color="auto"/>
                <w:left w:val="none" w:sz="0" w:space="0" w:color="auto"/>
                <w:bottom w:val="none" w:sz="0" w:space="0" w:color="auto"/>
                <w:right w:val="none" w:sz="0" w:space="0" w:color="auto"/>
              </w:divBdr>
            </w:div>
            <w:div w:id="656109161">
              <w:marLeft w:val="0"/>
              <w:marRight w:val="0"/>
              <w:marTop w:val="0"/>
              <w:marBottom w:val="0"/>
              <w:divBdr>
                <w:top w:val="none" w:sz="0" w:space="0" w:color="auto"/>
                <w:left w:val="none" w:sz="0" w:space="0" w:color="auto"/>
                <w:bottom w:val="none" w:sz="0" w:space="0" w:color="auto"/>
                <w:right w:val="none" w:sz="0" w:space="0" w:color="auto"/>
              </w:divBdr>
            </w:div>
            <w:div w:id="972366097">
              <w:marLeft w:val="0"/>
              <w:marRight w:val="0"/>
              <w:marTop w:val="0"/>
              <w:marBottom w:val="0"/>
              <w:divBdr>
                <w:top w:val="none" w:sz="0" w:space="0" w:color="auto"/>
                <w:left w:val="none" w:sz="0" w:space="0" w:color="auto"/>
                <w:bottom w:val="none" w:sz="0" w:space="0" w:color="auto"/>
                <w:right w:val="none" w:sz="0" w:space="0" w:color="auto"/>
              </w:divBdr>
            </w:div>
            <w:div w:id="1026373307">
              <w:marLeft w:val="0"/>
              <w:marRight w:val="0"/>
              <w:marTop w:val="0"/>
              <w:marBottom w:val="0"/>
              <w:divBdr>
                <w:top w:val="none" w:sz="0" w:space="0" w:color="auto"/>
                <w:left w:val="none" w:sz="0" w:space="0" w:color="auto"/>
                <w:bottom w:val="none" w:sz="0" w:space="0" w:color="auto"/>
                <w:right w:val="none" w:sz="0" w:space="0" w:color="auto"/>
              </w:divBdr>
            </w:div>
            <w:div w:id="1662343855">
              <w:marLeft w:val="0"/>
              <w:marRight w:val="0"/>
              <w:marTop w:val="0"/>
              <w:marBottom w:val="0"/>
              <w:divBdr>
                <w:top w:val="none" w:sz="0" w:space="0" w:color="auto"/>
                <w:left w:val="none" w:sz="0" w:space="0" w:color="auto"/>
                <w:bottom w:val="none" w:sz="0" w:space="0" w:color="auto"/>
                <w:right w:val="none" w:sz="0" w:space="0" w:color="auto"/>
              </w:divBdr>
            </w:div>
            <w:div w:id="148181705">
              <w:marLeft w:val="0"/>
              <w:marRight w:val="0"/>
              <w:marTop w:val="0"/>
              <w:marBottom w:val="0"/>
              <w:divBdr>
                <w:top w:val="none" w:sz="0" w:space="0" w:color="auto"/>
                <w:left w:val="none" w:sz="0" w:space="0" w:color="auto"/>
                <w:bottom w:val="none" w:sz="0" w:space="0" w:color="auto"/>
                <w:right w:val="none" w:sz="0" w:space="0" w:color="auto"/>
              </w:divBdr>
            </w:div>
            <w:div w:id="3420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logic.com/en/product-support/bone-densitometry/dis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nhanes/index.htm" TargetMode="External"/><Relationship Id="rId5" Type="http://schemas.openxmlformats.org/officeDocument/2006/relationships/hyperlink" Target="https://www.cdc.gov/nchs/nhanes/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3816</Words>
  <Characters>21755</Characters>
  <Application>Microsoft Office Word</Application>
  <DocSecurity>0</DocSecurity>
  <Lines>181</Lines>
  <Paragraphs>51</Paragraphs>
  <ScaleCrop>false</ScaleCrop>
  <Company>University of Southern Queensland</Company>
  <LinksUpToDate>false</LinksUpToDate>
  <CharactersWithSpaces>25520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2018-01-09T06:11:00Z</dcterms:created>
  <dcterms:modified xsi:type="dcterms:W3CDTF">2018-01-09T06:12:00Z</dcterms:modified>
</cp:coreProperties>
</file>